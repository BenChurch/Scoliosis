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85F44" w14:textId="6BC9A93E" w:rsidR="005C266D" w:rsidRPr="00510DFC" w:rsidRDefault="007F34CC" w:rsidP="00510DFC">
      <w:pPr>
        <w:pStyle w:val="Title"/>
      </w:pPr>
      <w:r>
        <w:t xml:space="preserve">Scoliotic spine </w:t>
      </w:r>
      <w:r w:rsidR="00B60E6E">
        <w:t>visualization</w:t>
      </w:r>
      <w:r w:rsidR="00510DFC" w:rsidRPr="00510DFC">
        <w:t xml:space="preserve"> using </w:t>
      </w:r>
      <w:r>
        <w:br/>
      </w:r>
      <w:commentRangeStart w:id="0"/>
      <w:r>
        <w:t xml:space="preserve">ultrasound-accessible </w:t>
      </w:r>
      <w:r w:rsidR="003B4CCC">
        <w:t>anatomic</w:t>
      </w:r>
      <w:r w:rsidR="00510DFC" w:rsidRPr="00510DFC">
        <w:t xml:space="preserve"> landmarks</w:t>
      </w:r>
      <w:commentRangeEnd w:id="0"/>
      <w:r w:rsidR="009116AA">
        <w:rPr>
          <w:rStyle w:val="CommentReference"/>
          <w:rFonts w:eastAsiaTheme="minorHAnsi" w:cstheme="minorBidi"/>
          <w:b w:val="0"/>
          <w:spacing w:val="0"/>
          <w:kern w:val="0"/>
        </w:rPr>
        <w:commentReference w:id="0"/>
      </w:r>
    </w:p>
    <w:p w14:paraId="097B6FB9" w14:textId="304DFC7C" w:rsidR="005C266D" w:rsidRPr="00696B5A" w:rsidRDefault="005C266D" w:rsidP="005C266D">
      <w:pPr>
        <w:jc w:val="center"/>
        <w:rPr>
          <w:rFonts w:cs="Times New Roman"/>
        </w:rPr>
      </w:pPr>
      <w:r w:rsidRPr="00332A1C">
        <w:rPr>
          <w:rFonts w:cs="Times New Roman"/>
        </w:rPr>
        <w:t>Ben Church</w:t>
      </w:r>
      <w:r w:rsidRPr="00332A1C">
        <w:rPr>
          <w:rFonts w:cs="Times New Roman"/>
          <w:vertAlign w:val="superscript"/>
        </w:rPr>
        <w:t>1</w:t>
      </w:r>
      <w:r w:rsidR="00696B5A">
        <w:rPr>
          <w:rFonts w:cs="Times New Roman"/>
        </w:rPr>
        <w:t>,</w:t>
      </w:r>
      <w:r w:rsidR="00AE4388">
        <w:rPr>
          <w:rFonts w:cs="Times New Roman"/>
        </w:rPr>
        <w:t xml:space="preserve"> Andras Lasso</w:t>
      </w:r>
      <w:r w:rsidR="00AE4388">
        <w:rPr>
          <w:rFonts w:cs="Times New Roman"/>
          <w:vertAlign w:val="superscript"/>
        </w:rPr>
        <w:t>1</w:t>
      </w:r>
      <w:r w:rsidR="00AE4388">
        <w:rPr>
          <w:rFonts w:cs="Times New Roman"/>
        </w:rPr>
        <w:t xml:space="preserve">, </w:t>
      </w:r>
      <w:r w:rsidR="00AE4388">
        <w:t>Christopher Schlenger</w:t>
      </w:r>
      <w:r w:rsidR="00AE4388">
        <w:rPr>
          <w:vertAlign w:val="superscript"/>
        </w:rPr>
        <w:t>2</w:t>
      </w:r>
      <w:r w:rsidR="00AE4388">
        <w:t>,</w:t>
      </w:r>
      <w:r w:rsidR="00696B5A">
        <w:rPr>
          <w:rFonts w:cs="Times New Roman"/>
        </w:rPr>
        <w:t xml:space="preserve"> </w:t>
      </w:r>
      <w:r w:rsidR="007D7252">
        <w:rPr>
          <w:rFonts w:cs="Times New Roman"/>
        </w:rPr>
        <w:br/>
      </w:r>
      <w:r w:rsidR="00696B5A">
        <w:rPr>
          <w:rFonts w:cs="Times New Roman"/>
        </w:rPr>
        <w:t>Dan Borschneck</w:t>
      </w:r>
      <w:r w:rsidR="00AE4388">
        <w:rPr>
          <w:rFonts w:cs="Times New Roman"/>
          <w:vertAlign w:val="superscript"/>
        </w:rPr>
        <w:t>3</w:t>
      </w:r>
      <w:r w:rsidR="00696B5A">
        <w:rPr>
          <w:rFonts w:cs="Times New Roman"/>
        </w:rPr>
        <w:t>, Parvin Mousavi</w:t>
      </w:r>
      <w:r w:rsidR="00AE4388">
        <w:rPr>
          <w:rFonts w:cs="Times New Roman"/>
          <w:vertAlign w:val="superscript"/>
        </w:rPr>
        <w:t>4</w:t>
      </w:r>
      <w:r w:rsidR="00696B5A">
        <w:rPr>
          <w:rFonts w:cs="Times New Roman"/>
        </w:rPr>
        <w:t>, Gabor Fichtinger</w:t>
      </w:r>
      <w:r w:rsidR="00696B5A">
        <w:rPr>
          <w:rFonts w:cs="Times New Roman"/>
          <w:vertAlign w:val="superscript"/>
        </w:rPr>
        <w:t>1</w:t>
      </w:r>
      <w:r w:rsidR="005D774D" w:rsidRPr="00332A1C">
        <w:rPr>
          <w:rFonts w:cs="Times New Roman"/>
        </w:rPr>
        <w:t xml:space="preserve">, </w:t>
      </w:r>
      <w:r w:rsidR="005D774D">
        <w:rPr>
          <w:rFonts w:cs="Times New Roman"/>
        </w:rPr>
        <w:t>Tamas Ungi</w:t>
      </w:r>
      <w:r w:rsidR="005D774D">
        <w:rPr>
          <w:rFonts w:cs="Times New Roman"/>
          <w:vertAlign w:val="superscript"/>
        </w:rPr>
        <w:t>1</w:t>
      </w:r>
    </w:p>
    <w:p w14:paraId="5F79D2A3" w14:textId="77777777" w:rsidR="005C266D" w:rsidRPr="00332A1C" w:rsidRDefault="005C266D" w:rsidP="005C266D">
      <w:pPr>
        <w:jc w:val="center"/>
        <w:rPr>
          <w:rFonts w:cs="Times New Roman"/>
        </w:rPr>
      </w:pPr>
    </w:p>
    <w:p w14:paraId="5F92AD86" w14:textId="4625D6A1" w:rsidR="00E74F02" w:rsidRPr="00332A1C" w:rsidRDefault="00696B5A" w:rsidP="004F115C">
      <w:pPr>
        <w:pStyle w:val="ListParagraph"/>
        <w:numPr>
          <w:ilvl w:val="0"/>
          <w:numId w:val="1"/>
        </w:numPr>
        <w:ind w:left="360"/>
        <w:jc w:val="center"/>
        <w:rPr>
          <w:rFonts w:cs="Times New Roman"/>
        </w:rPr>
      </w:pPr>
      <w:r>
        <w:rPr>
          <w:rFonts w:cs="Times New Roman"/>
        </w:rPr>
        <w:t xml:space="preserve">Laboratory for Percutaneous Surgery, </w:t>
      </w:r>
      <w:r w:rsidR="00B67036">
        <w:rPr>
          <w:rFonts w:cs="Times New Roman"/>
        </w:rPr>
        <w:t xml:space="preserve">School of Computing, </w:t>
      </w:r>
      <w:r w:rsidR="005C266D" w:rsidRPr="00332A1C">
        <w:rPr>
          <w:rFonts w:cs="Times New Roman"/>
        </w:rPr>
        <w:t xml:space="preserve">Queen’s </w:t>
      </w:r>
      <w:r w:rsidR="00E955C0" w:rsidRPr="00332A1C">
        <w:rPr>
          <w:rFonts w:cs="Times New Roman"/>
        </w:rPr>
        <w:t>University</w:t>
      </w:r>
      <w:r w:rsidR="00100917" w:rsidRPr="00332A1C">
        <w:rPr>
          <w:rFonts w:cs="Times New Roman"/>
        </w:rPr>
        <w:t>,</w:t>
      </w:r>
      <w:r w:rsidR="00544F85">
        <w:rPr>
          <w:rFonts w:cs="Times New Roman"/>
        </w:rPr>
        <w:t xml:space="preserve"> Kingston, ON,</w:t>
      </w:r>
      <w:r w:rsidR="00100917" w:rsidRPr="00332A1C">
        <w:rPr>
          <w:rFonts w:cs="Times New Roman"/>
        </w:rPr>
        <w:t xml:space="preserve"> Canada</w:t>
      </w:r>
    </w:p>
    <w:p w14:paraId="48CDC549" w14:textId="096180F7" w:rsidR="00F30520" w:rsidRPr="00AE4388" w:rsidRDefault="00AE4388" w:rsidP="004F115C">
      <w:pPr>
        <w:pStyle w:val="ListParagraph"/>
        <w:numPr>
          <w:ilvl w:val="0"/>
          <w:numId w:val="1"/>
        </w:numPr>
        <w:ind w:left="360"/>
        <w:jc w:val="center"/>
        <w:rPr>
          <w:rFonts w:cs="Times New Roman"/>
        </w:rPr>
      </w:pPr>
      <w:r>
        <w:t>Premier Chiropractic, Stockton, CA, USA</w:t>
      </w:r>
    </w:p>
    <w:p w14:paraId="7C9D3A33" w14:textId="2EA21D25" w:rsidR="00AE4388" w:rsidRDefault="00544F85" w:rsidP="004F115C">
      <w:pPr>
        <w:pStyle w:val="ListParagraph"/>
        <w:numPr>
          <w:ilvl w:val="0"/>
          <w:numId w:val="1"/>
        </w:numPr>
        <w:ind w:left="360"/>
        <w:jc w:val="center"/>
        <w:rPr>
          <w:rFonts w:cs="Times New Roman"/>
        </w:rPr>
      </w:pPr>
      <w:r>
        <w:rPr>
          <w:rFonts w:cs="Times New Roman"/>
        </w:rPr>
        <w:t>Department of Surgery, Queen’s University, Kingston, ON, Canada</w:t>
      </w:r>
    </w:p>
    <w:p w14:paraId="1E7127EA" w14:textId="08F1EB4A" w:rsidR="00100917" w:rsidRPr="00696B5A" w:rsidRDefault="00696B5A" w:rsidP="004F115C">
      <w:pPr>
        <w:pStyle w:val="ListParagraph"/>
        <w:numPr>
          <w:ilvl w:val="0"/>
          <w:numId w:val="1"/>
        </w:numPr>
        <w:ind w:left="360"/>
        <w:jc w:val="center"/>
        <w:rPr>
          <w:rFonts w:cs="Times New Roman"/>
        </w:rPr>
      </w:pPr>
      <w:r w:rsidRPr="00696B5A">
        <w:rPr>
          <w:rFonts w:cs="Times New Roman"/>
        </w:rPr>
        <w:t>Medical Informatics Laboratory,</w:t>
      </w:r>
      <w:r w:rsidR="00B67036">
        <w:rPr>
          <w:rFonts w:cs="Times New Roman"/>
        </w:rPr>
        <w:t xml:space="preserve"> School of Computing,</w:t>
      </w:r>
      <w:r w:rsidRPr="00696B5A">
        <w:rPr>
          <w:rFonts w:cs="Times New Roman"/>
        </w:rPr>
        <w:t xml:space="preserve"> Queen’s University,</w:t>
      </w:r>
      <w:r w:rsidR="00544F85">
        <w:rPr>
          <w:rFonts w:cs="Times New Roman"/>
        </w:rPr>
        <w:t xml:space="preserve"> Kingston, ON,</w:t>
      </w:r>
      <w:r w:rsidRPr="00696B5A">
        <w:rPr>
          <w:rFonts w:cs="Times New Roman"/>
        </w:rPr>
        <w:t xml:space="preserve"> Canada</w:t>
      </w:r>
    </w:p>
    <w:p w14:paraId="1917E69E" w14:textId="77777777" w:rsidR="00E74F02" w:rsidRDefault="00E74F02" w:rsidP="00E74F02">
      <w:pPr>
        <w:ind w:left="360"/>
        <w:jc w:val="center"/>
        <w:rPr>
          <w:rFonts w:cs="Times New Roman"/>
          <w:sz w:val="24"/>
        </w:rPr>
      </w:pPr>
    </w:p>
    <w:p w14:paraId="44F6F551" w14:textId="77777777" w:rsidR="00E74F02" w:rsidRDefault="00E74F02" w:rsidP="004F115C">
      <w:pPr>
        <w:jc w:val="center"/>
        <w:rPr>
          <w:rFonts w:cs="Times New Roman"/>
          <w:sz w:val="24"/>
        </w:rPr>
      </w:pPr>
    </w:p>
    <w:p w14:paraId="512E0DED" w14:textId="5649B415" w:rsidR="00E74F02" w:rsidRDefault="00E74F02" w:rsidP="004F115C">
      <w:pPr>
        <w:jc w:val="center"/>
        <w:rPr>
          <w:rFonts w:cs="Times New Roman"/>
          <w:b/>
        </w:rPr>
      </w:pPr>
      <w:r>
        <w:rPr>
          <w:rFonts w:cs="Times New Roman"/>
          <w:b/>
        </w:rPr>
        <w:t>ABSTRACT</w:t>
      </w:r>
    </w:p>
    <w:p w14:paraId="648E6F14" w14:textId="625DD7D6" w:rsidR="002B240C" w:rsidRPr="002B240C" w:rsidRDefault="00311AFC" w:rsidP="003B4CCC">
      <w:pPr>
        <w:rPr>
          <w:rFonts w:cs="Times New Roman"/>
        </w:rPr>
      </w:pPr>
      <w:r w:rsidRPr="00311AFC">
        <w:rPr>
          <w:rFonts w:cs="Times New Roman"/>
          <w:b/>
        </w:rPr>
        <w:t>PURPOSE:</w:t>
      </w:r>
      <w:r>
        <w:rPr>
          <w:rFonts w:cs="Times New Roman"/>
        </w:rPr>
        <w:t xml:space="preserve"> </w:t>
      </w:r>
      <w:r w:rsidR="002B240C">
        <w:rPr>
          <w:rFonts w:cs="Times New Roman"/>
        </w:rPr>
        <w:t>Ultrasound imaging is an attractive alternative to X-ray for scoliosis diagnosis and monitor</w:t>
      </w:r>
      <w:r w:rsidR="00CD0CA9">
        <w:rPr>
          <w:rFonts w:cs="Times New Roman"/>
        </w:rPr>
        <w:t>ing</w:t>
      </w:r>
      <w:r w:rsidR="002B240C">
        <w:rPr>
          <w:rFonts w:cs="Times New Roman"/>
        </w:rPr>
        <w:t xml:space="preserve"> due to its safety and inexpensiveness.</w:t>
      </w:r>
      <w:r w:rsidR="00AD4418">
        <w:rPr>
          <w:rFonts w:cs="Times New Roman"/>
        </w:rPr>
        <w:t xml:space="preserve"> The </w:t>
      </w:r>
      <w:r w:rsidR="009A6434">
        <w:rPr>
          <w:rFonts w:cs="Times New Roman"/>
        </w:rPr>
        <w:t>transverse processes provide landmarks which are</w:t>
      </w:r>
      <w:r w:rsidR="00AD4418">
        <w:rPr>
          <w:rFonts w:cs="Times New Roman"/>
        </w:rPr>
        <w:t xml:space="preserve"> accessible by means of ultrasound</w:t>
      </w:r>
      <w:r w:rsidR="009A6434">
        <w:rPr>
          <w:rFonts w:cs="Times New Roman"/>
        </w:rPr>
        <w:t>, and</w:t>
      </w:r>
      <w:r w:rsidR="00AD4418">
        <w:rPr>
          <w:rFonts w:cs="Times New Roman"/>
        </w:rPr>
        <w:t xml:space="preserve"> are sufficient for q</w:t>
      </w:r>
      <w:r w:rsidR="0083178D">
        <w:rPr>
          <w:rFonts w:cs="Times New Roman"/>
        </w:rPr>
        <w:t>uantifying scoliosis, but, own their own, do not provide a</w:t>
      </w:r>
      <w:r w:rsidR="00496F4D">
        <w:rPr>
          <w:rFonts w:cs="Times New Roman"/>
        </w:rPr>
        <w:t>n intuitively</w:t>
      </w:r>
      <w:r w:rsidR="0083178D">
        <w:rPr>
          <w:rFonts w:cs="Times New Roman"/>
        </w:rPr>
        <w:t xml:space="preserve"> comprehensible visualization of the spine.</w:t>
      </w:r>
      <w:r>
        <w:rPr>
          <w:rFonts w:cs="Times New Roman"/>
        </w:rPr>
        <w:t xml:space="preserve"> </w:t>
      </w:r>
      <w:r>
        <w:rPr>
          <w:rFonts w:cs="Times New Roman"/>
          <w:b/>
        </w:rPr>
        <w:t>METHODS:</w:t>
      </w:r>
      <w:r w:rsidR="007F34CC">
        <w:rPr>
          <w:rFonts w:cs="Times New Roman"/>
          <w:b/>
        </w:rPr>
        <w:t xml:space="preserve"> </w:t>
      </w:r>
      <w:r w:rsidR="007F34CC">
        <w:rPr>
          <w:rFonts w:cs="Times New Roman"/>
        </w:rPr>
        <w:t>We created</w:t>
      </w:r>
      <w:r w:rsidR="00CD0CA9">
        <w:rPr>
          <w:rFonts w:cs="Times New Roman"/>
        </w:rPr>
        <w:t xml:space="preserve"> 3D </w:t>
      </w:r>
      <w:r w:rsidR="00DC2C63">
        <w:rPr>
          <w:rFonts w:cs="Times New Roman"/>
        </w:rPr>
        <w:t>visualizations</w:t>
      </w:r>
      <w:r w:rsidR="00CD0CA9">
        <w:rPr>
          <w:rFonts w:cs="Times New Roman"/>
        </w:rPr>
        <w:t xml:space="preserve"> of </w:t>
      </w:r>
      <w:r w:rsidR="002658CD">
        <w:rPr>
          <w:rFonts w:cs="Times New Roman"/>
        </w:rPr>
        <w:t>pediatric</w:t>
      </w:r>
      <w:r w:rsidR="00CD0CA9">
        <w:rPr>
          <w:rFonts w:cs="Times New Roman"/>
        </w:rPr>
        <w:t xml:space="preserve"> patients’ scoliotic spines using</w:t>
      </w:r>
      <w:r w:rsidR="007F34CC">
        <w:rPr>
          <w:rFonts w:cs="Times New Roman"/>
        </w:rPr>
        <w:t xml:space="preserve"> </w:t>
      </w:r>
      <w:r w:rsidR="0095792B">
        <w:rPr>
          <w:rFonts w:cs="Times New Roman"/>
        </w:rPr>
        <w:t>3D transform field</w:t>
      </w:r>
      <w:r w:rsidR="00E95BFC">
        <w:rPr>
          <w:rFonts w:cs="Times New Roman"/>
        </w:rPr>
        <w:t>s resulting from</w:t>
      </w:r>
      <w:r w:rsidR="0095792B">
        <w:rPr>
          <w:rFonts w:cs="Times New Roman"/>
        </w:rPr>
        <w:t xml:space="preserve"> thin-spline interpolation</w:t>
      </w:r>
      <w:r w:rsidR="00E95BFC">
        <w:rPr>
          <w:rFonts w:cs="Times New Roman"/>
        </w:rPr>
        <w:t>s</w:t>
      </w:r>
      <w:r w:rsidR="0095792B">
        <w:rPr>
          <w:rFonts w:cs="Times New Roman"/>
        </w:rPr>
        <w:t xml:space="preserve"> of the landmark</w:t>
      </w:r>
      <w:r w:rsidR="00DC2C63">
        <w:rPr>
          <w:rFonts w:cs="Times New Roman"/>
        </w:rPr>
        <w:t>-based</w:t>
      </w:r>
      <w:r w:rsidR="0095792B">
        <w:rPr>
          <w:rFonts w:cs="Times New Roman"/>
        </w:rPr>
        <w:t xml:space="preserve"> registration</w:t>
      </w:r>
      <w:r w:rsidR="00DC2C63">
        <w:rPr>
          <w:rFonts w:cs="Times New Roman"/>
        </w:rPr>
        <w:t>s</w:t>
      </w:r>
      <w:r w:rsidR="0095792B">
        <w:rPr>
          <w:rFonts w:cs="Times New Roman"/>
        </w:rPr>
        <w:t xml:space="preserve"> between the transverse processes from</w:t>
      </w:r>
      <w:r w:rsidR="00E95BFC">
        <w:rPr>
          <w:rFonts w:cs="Times New Roman"/>
        </w:rPr>
        <w:t xml:space="preserve"> the</w:t>
      </w:r>
      <w:r w:rsidR="0095792B">
        <w:rPr>
          <w:rFonts w:cs="Times New Roman"/>
        </w:rPr>
        <w:t xml:space="preserve"> patient</w:t>
      </w:r>
      <w:r w:rsidR="00E95BFC">
        <w:rPr>
          <w:rFonts w:cs="Times New Roman"/>
        </w:rPr>
        <w:t>s’</w:t>
      </w:r>
      <w:r w:rsidR="00DC2C63">
        <w:rPr>
          <w:rFonts w:cs="Times New Roman"/>
        </w:rPr>
        <w:t xml:space="preserve"> anatomies</w:t>
      </w:r>
      <w:r w:rsidR="0095792B">
        <w:rPr>
          <w:rFonts w:cs="Times New Roman"/>
        </w:rPr>
        <w:t xml:space="preserve"> and the corresponding points from </w:t>
      </w:r>
      <w:r w:rsidR="007F34CC">
        <w:rPr>
          <w:rFonts w:cs="Times New Roman"/>
        </w:rPr>
        <w:t>an average</w:t>
      </w:r>
      <w:r w:rsidR="00CF59B8">
        <w:rPr>
          <w:rFonts w:cs="Times New Roman"/>
        </w:rPr>
        <w:t>-</w:t>
      </w:r>
      <w:r w:rsidR="007F34CC">
        <w:rPr>
          <w:rFonts w:cs="Times New Roman"/>
        </w:rPr>
        <w:t>shaped</w:t>
      </w:r>
      <w:r w:rsidR="00675DD9">
        <w:rPr>
          <w:rFonts w:cs="Times New Roman"/>
        </w:rPr>
        <w:t>, healthy</w:t>
      </w:r>
      <w:r w:rsidR="006C0A45">
        <w:rPr>
          <w:rFonts w:cs="Times New Roman"/>
        </w:rPr>
        <w:t xml:space="preserve"> spine</w:t>
      </w:r>
      <w:r w:rsidR="0095792B">
        <w:rPr>
          <w:rFonts w:cs="Times New Roman"/>
        </w:rPr>
        <w:t xml:space="preserve"> model. Anchor points were added to both the patient</w:t>
      </w:r>
      <w:r w:rsidR="00DC2C63">
        <w:rPr>
          <w:rFonts w:cs="Times New Roman"/>
        </w:rPr>
        <w:t>s’</w:t>
      </w:r>
      <w:r w:rsidR="0095792B">
        <w:rPr>
          <w:rFonts w:cs="Times New Roman"/>
        </w:rPr>
        <w:t xml:space="preserve"> and model</w:t>
      </w:r>
      <w:r w:rsidR="00DC2C63">
        <w:rPr>
          <w:rFonts w:cs="Times New Roman"/>
        </w:rPr>
        <w:t>s’</w:t>
      </w:r>
      <w:r w:rsidR="0095792B">
        <w:rPr>
          <w:rFonts w:cs="Times New Roman"/>
        </w:rPr>
        <w:t xml:space="preserve"> landmarks prior to registration</w:t>
      </w:r>
      <w:r w:rsidR="002658CD">
        <w:rPr>
          <w:rFonts w:cs="Times New Roman"/>
        </w:rPr>
        <w:t xml:space="preserve"> such t</w:t>
      </w:r>
      <w:r w:rsidR="00E95BFC">
        <w:rPr>
          <w:rFonts w:cs="Times New Roman"/>
        </w:rPr>
        <w:t>hat the resulting transform</w:t>
      </w:r>
      <w:r w:rsidR="002658CD">
        <w:rPr>
          <w:rFonts w:cs="Times New Roman"/>
        </w:rPr>
        <w:t xml:space="preserve"> field</w:t>
      </w:r>
      <w:r w:rsidR="00E95BFC">
        <w:rPr>
          <w:rFonts w:cs="Times New Roman"/>
        </w:rPr>
        <w:t>s</w:t>
      </w:r>
      <w:r w:rsidR="002658CD">
        <w:rPr>
          <w:rFonts w:cs="Times New Roman"/>
        </w:rPr>
        <w:t xml:space="preserve"> accurately represented the deformation of the patients</w:t>
      </w:r>
      <w:r w:rsidR="00E95BFC">
        <w:rPr>
          <w:rFonts w:cs="Times New Roman"/>
        </w:rPr>
        <w:t>’</w:t>
      </w:r>
      <w:r w:rsidR="002658CD">
        <w:rPr>
          <w:rFonts w:cs="Times New Roman"/>
        </w:rPr>
        <w:t xml:space="preserve"> spine</w:t>
      </w:r>
      <w:r w:rsidR="00E95BFC">
        <w:rPr>
          <w:rFonts w:cs="Times New Roman"/>
        </w:rPr>
        <w:t>s</w:t>
      </w:r>
      <w:r w:rsidR="0095792B">
        <w:rPr>
          <w:rFonts w:cs="Times New Roman"/>
        </w:rPr>
        <w:t>.</w:t>
      </w:r>
      <w:r w:rsidR="00C40EBC">
        <w:rPr>
          <w:rFonts w:cs="Times New Roman"/>
        </w:rPr>
        <w:t xml:space="preserve"> </w:t>
      </w:r>
      <w:r w:rsidR="00E95BFC">
        <w:rPr>
          <w:rFonts w:cs="Times New Roman"/>
        </w:rPr>
        <w:t>The transform</w:t>
      </w:r>
      <w:r w:rsidR="002658CD">
        <w:rPr>
          <w:rFonts w:cs="Times New Roman"/>
        </w:rPr>
        <w:t xml:space="preserve"> field</w:t>
      </w:r>
      <w:r w:rsidR="00E95BFC">
        <w:rPr>
          <w:rFonts w:cs="Times New Roman"/>
        </w:rPr>
        <w:t>s</w:t>
      </w:r>
      <w:r w:rsidR="002658CD">
        <w:rPr>
          <w:rFonts w:cs="Times New Roman"/>
        </w:rPr>
        <w:t xml:space="preserve"> </w:t>
      </w:r>
      <w:r w:rsidR="00E95BFC">
        <w:rPr>
          <w:rFonts w:cs="Times New Roman"/>
        </w:rPr>
        <w:t xml:space="preserve">were </w:t>
      </w:r>
      <w:r w:rsidR="002658CD">
        <w:rPr>
          <w:rFonts w:cs="Times New Roman"/>
        </w:rPr>
        <w:t>then applied over the surface of the average-sh</w:t>
      </w:r>
      <w:r w:rsidR="00E95BFC">
        <w:rPr>
          <w:rFonts w:cs="Times New Roman"/>
        </w:rPr>
        <w:t>aped spine model, resulting in</w:t>
      </w:r>
      <w:r w:rsidR="002658CD">
        <w:rPr>
          <w:rFonts w:cs="Times New Roman"/>
        </w:rPr>
        <w:t xml:space="preserve"> 3D surface model</w:t>
      </w:r>
      <w:r w:rsidR="00E95BFC">
        <w:rPr>
          <w:rFonts w:cs="Times New Roman"/>
        </w:rPr>
        <w:t>s</w:t>
      </w:r>
      <w:r w:rsidR="00493F52">
        <w:rPr>
          <w:rFonts w:cs="Times New Roman"/>
        </w:rPr>
        <w:t xml:space="preserve"> visualizations</w:t>
      </w:r>
      <w:r w:rsidR="002658CD">
        <w:rPr>
          <w:rFonts w:cs="Times New Roman"/>
        </w:rPr>
        <w:t xml:space="preserve"> of the patients</w:t>
      </w:r>
      <w:r w:rsidR="00E95BFC">
        <w:rPr>
          <w:rFonts w:cs="Times New Roman"/>
        </w:rPr>
        <w:t>’</w:t>
      </w:r>
      <w:r w:rsidR="002658CD">
        <w:rPr>
          <w:rFonts w:cs="Times New Roman"/>
        </w:rPr>
        <w:t xml:space="preserve"> spine</w:t>
      </w:r>
      <w:r w:rsidR="00E95BFC">
        <w:rPr>
          <w:rFonts w:cs="Times New Roman"/>
        </w:rPr>
        <w:t>s</w:t>
      </w:r>
      <w:r w:rsidR="002658CD">
        <w:rPr>
          <w:rFonts w:cs="Times New Roman"/>
        </w:rPr>
        <w:t xml:space="preserve">. CT scans of the patients’ spines were used as a ground truth against which to compare our registration-derived </w:t>
      </w:r>
      <w:r w:rsidR="00DC2C63">
        <w:rPr>
          <w:rFonts w:cs="Times New Roman"/>
        </w:rPr>
        <w:t>visualizations</w:t>
      </w:r>
      <w:r w:rsidR="002658CD">
        <w:rPr>
          <w:rFonts w:cs="Times New Roman"/>
        </w:rPr>
        <w:t xml:space="preserve">, </w:t>
      </w:r>
      <w:r w:rsidR="00E95BFC">
        <w:rPr>
          <w:rFonts w:cs="Times New Roman"/>
        </w:rPr>
        <w:t>since</w:t>
      </w:r>
      <w:r w:rsidR="002658CD">
        <w:rPr>
          <w:rFonts w:cs="Times New Roman"/>
        </w:rPr>
        <w:t xml:space="preserve"> the CT-derived models accurately depict the patients’ transverse process locations and spinal shapes.</w:t>
      </w:r>
      <w:r w:rsidR="00CD0CA9">
        <w:rPr>
          <w:rFonts w:cs="Times New Roman"/>
        </w:rPr>
        <w:t xml:space="preserve"> </w:t>
      </w:r>
      <w:r w:rsidR="004336A9">
        <w:rPr>
          <w:rFonts w:cs="Times New Roman"/>
          <w:b/>
        </w:rPr>
        <w:t xml:space="preserve">RESULTS: </w:t>
      </w:r>
      <w:r w:rsidR="00893F2B">
        <w:rPr>
          <w:rFonts w:cs="Times New Roman"/>
        </w:rPr>
        <w:t>Hausdorff distances, Dice similarity coefficients, and model-to-model distance maps were computed to evaluate the quality of the registration</w:t>
      </w:r>
      <w:r w:rsidR="00CF59B8">
        <w:rPr>
          <w:rFonts w:cs="Times New Roman"/>
        </w:rPr>
        <w:t>-</w:t>
      </w:r>
      <w:r w:rsidR="00E95BFC">
        <w:rPr>
          <w:rFonts w:cs="Times New Roman"/>
        </w:rPr>
        <w:t>derived</w:t>
      </w:r>
      <w:r w:rsidR="007D7252">
        <w:rPr>
          <w:rFonts w:cs="Times New Roman"/>
        </w:rPr>
        <w:t xml:space="preserve"> </w:t>
      </w:r>
      <w:r w:rsidR="00DC2C63">
        <w:rPr>
          <w:rFonts w:cs="Times New Roman"/>
        </w:rPr>
        <w:t>visualizations</w:t>
      </w:r>
      <w:r w:rsidR="007D7252">
        <w:rPr>
          <w:rFonts w:cs="Times New Roman"/>
        </w:rPr>
        <w:t xml:space="preserve"> compared to ground truth</w:t>
      </w:r>
      <w:r w:rsidR="00E95BFC">
        <w:rPr>
          <w:rFonts w:cs="Times New Roman"/>
        </w:rPr>
        <w:t xml:space="preserve"> models.</w:t>
      </w:r>
      <w:r w:rsidR="007D7252">
        <w:rPr>
          <w:rFonts w:cs="Times New Roman"/>
        </w:rPr>
        <w:t xml:space="preserve"> </w:t>
      </w:r>
      <w:r w:rsidR="004915EB">
        <w:rPr>
          <w:rFonts w:cs="Times New Roman"/>
        </w:rPr>
        <w:t>Misalignment occurs mainly at upper and lower-most vertebrae, and in the anterior-posterior directions, which is immaterial in scoliosis quantification.</w:t>
      </w:r>
      <w:r w:rsidR="00CD0CA9">
        <w:rPr>
          <w:rFonts w:cs="Times New Roman"/>
        </w:rPr>
        <w:t xml:space="preserve"> </w:t>
      </w:r>
      <w:r>
        <w:rPr>
          <w:rFonts w:cs="Times New Roman"/>
          <w:b/>
        </w:rPr>
        <w:t>CONCLUSIONS:</w:t>
      </w:r>
      <w:r>
        <w:rPr>
          <w:rFonts w:cs="Times New Roman"/>
        </w:rPr>
        <w:t xml:space="preserve"> </w:t>
      </w:r>
      <w:r w:rsidR="002D089A">
        <w:rPr>
          <w:rFonts w:cs="Times New Roman"/>
        </w:rPr>
        <w:t>This method is shown to be capable of producing</w:t>
      </w:r>
      <w:r w:rsidR="004915EB">
        <w:rPr>
          <w:rFonts w:cs="Times New Roman"/>
        </w:rPr>
        <w:t xml:space="preserve"> qualitatively accurate</w:t>
      </w:r>
      <w:r w:rsidR="002D089A">
        <w:rPr>
          <w:rFonts w:cs="Times New Roman"/>
        </w:rPr>
        <w:t xml:space="preserve"> </w:t>
      </w:r>
      <w:r w:rsidR="002658CD">
        <w:rPr>
          <w:rFonts w:cs="Times New Roman"/>
        </w:rPr>
        <w:t xml:space="preserve">visualizations </w:t>
      </w:r>
      <w:r w:rsidR="002D089A">
        <w:rPr>
          <w:rFonts w:cs="Times New Roman"/>
        </w:rPr>
        <w:t>which depict the 3D deformation of the patients’ spines when compared to ground truth CT scans.</w:t>
      </w:r>
    </w:p>
    <w:p w14:paraId="67E3FDBC" w14:textId="78D402EC" w:rsidR="00DF35C0" w:rsidRDefault="00DF35C0" w:rsidP="00DF35C0">
      <w:pPr>
        <w:rPr>
          <w:rFonts w:cs="Times New Roman"/>
          <w:b/>
        </w:rPr>
        <w:sectPr w:rsidR="00DF35C0">
          <w:pgSz w:w="12240" w:h="15840"/>
          <w:pgMar w:top="1440" w:right="1440" w:bottom="1440" w:left="1440" w:header="720" w:footer="720" w:gutter="0"/>
          <w:cols w:space="720"/>
          <w:docGrid w:linePitch="360"/>
        </w:sectPr>
      </w:pPr>
      <w:r>
        <w:rPr>
          <w:rFonts w:cs="Times New Roman"/>
          <w:b/>
        </w:rPr>
        <w:t>Keywords:</w:t>
      </w:r>
      <w:r w:rsidR="00F47C43">
        <w:rPr>
          <w:rFonts w:cs="Times New Roman"/>
          <w:b/>
        </w:rPr>
        <w:t xml:space="preserve"> </w:t>
      </w:r>
      <w:r w:rsidR="004D402B" w:rsidRPr="004D402B">
        <w:rPr>
          <w:rFonts w:cs="Times New Roman"/>
        </w:rPr>
        <w:t>Spine</w:t>
      </w:r>
      <w:r w:rsidR="004D402B">
        <w:rPr>
          <w:rFonts w:cs="Times New Roman"/>
          <w:b/>
        </w:rPr>
        <w:t xml:space="preserve">, </w:t>
      </w:r>
      <w:r w:rsidR="004D402B">
        <w:rPr>
          <w:rFonts w:cs="Times New Roman"/>
        </w:rPr>
        <w:t>s</w:t>
      </w:r>
      <w:r w:rsidR="00F47C43" w:rsidRPr="00F47C43">
        <w:rPr>
          <w:rFonts w:cs="Times New Roman"/>
        </w:rPr>
        <w:t>coliosis</w:t>
      </w:r>
      <w:r w:rsidR="003B4CCC">
        <w:rPr>
          <w:rFonts w:cs="Times New Roman"/>
        </w:rPr>
        <w:t>, modelling, ultrasound,</w:t>
      </w:r>
      <w:r w:rsidR="00F47C43">
        <w:rPr>
          <w:rFonts w:cs="Times New Roman"/>
        </w:rPr>
        <w:t xml:space="preserve"> landmark</w:t>
      </w:r>
      <w:r w:rsidR="009A6434">
        <w:rPr>
          <w:rFonts w:cs="Times New Roman"/>
        </w:rPr>
        <w:t>, visualization</w:t>
      </w:r>
    </w:p>
    <w:p w14:paraId="5C973165" w14:textId="21237248" w:rsidR="00DF35C0" w:rsidRPr="00DF35C0" w:rsidRDefault="00DF35C0" w:rsidP="00DF35C0">
      <w:pPr>
        <w:rPr>
          <w:rFonts w:cs="Times New Roman"/>
          <w:b/>
        </w:rPr>
      </w:pPr>
    </w:p>
    <w:p w14:paraId="4E11CD75" w14:textId="5B1106C8" w:rsidR="00CD6EF6" w:rsidRPr="00DF35C0" w:rsidRDefault="00CD3DEA" w:rsidP="00DD6164">
      <w:pPr>
        <w:pStyle w:val="Heading1"/>
      </w:pPr>
      <w:r>
        <w:t>BACKGROUN</w:t>
      </w:r>
      <w:r w:rsidR="00772F9D">
        <w:t>D</w:t>
      </w:r>
      <w:r>
        <w:t xml:space="preserve"> AND </w:t>
      </w:r>
      <w:r w:rsidR="00CD6EF6" w:rsidRPr="00DF35C0">
        <w:t>PURPOSE</w:t>
      </w:r>
    </w:p>
    <w:p w14:paraId="685832E2" w14:textId="2F580164" w:rsidR="00CD7511" w:rsidRPr="00BD5B1F" w:rsidRDefault="009B6572" w:rsidP="004F115C">
      <w:pPr>
        <w:rPr>
          <w:rFonts w:cs="Times New Roman"/>
        </w:rPr>
      </w:pPr>
      <w:r w:rsidRPr="009B6572">
        <w:rPr>
          <w:rFonts w:cs="Times New Roman"/>
        </w:rPr>
        <w:t>Scoliosis is a pathological curvature of the spine which typically manifests and develops during adolescence and growth.</w:t>
      </w:r>
      <w:r w:rsidR="00035D7B">
        <w:rPr>
          <w:rFonts w:cs="Times New Roman"/>
        </w:rPr>
        <w:t xml:space="preserve"> </w:t>
      </w:r>
      <w:r w:rsidR="00BD5B1F">
        <w:rPr>
          <w:rFonts w:cs="Times New Roman"/>
        </w:rPr>
        <w:t xml:space="preserve">If left untreated, scoliosis can progress to the point that back pain or </w:t>
      </w:r>
      <w:r w:rsidR="00166066">
        <w:rPr>
          <w:rFonts w:cs="Times New Roman"/>
        </w:rPr>
        <w:t>respiratory</w:t>
      </w:r>
      <w:r w:rsidR="00BD5B1F">
        <w:rPr>
          <w:rFonts w:cs="Times New Roman"/>
        </w:rPr>
        <w:t xml:space="preserve"> problems develop. </w:t>
      </w:r>
      <w:r w:rsidR="00BD5B1F" w:rsidRPr="009B6572">
        <w:rPr>
          <w:rFonts w:cs="Times New Roman"/>
        </w:rPr>
        <w:t xml:space="preserve">Management of the disease requires that the progression </w:t>
      </w:r>
      <w:r w:rsidR="00BC6A8A">
        <w:rPr>
          <w:rFonts w:cs="Times New Roman"/>
        </w:rPr>
        <w:t xml:space="preserve">of its resulting deformation be </w:t>
      </w:r>
      <w:r w:rsidR="00BD5B1F" w:rsidRPr="009B6572">
        <w:rPr>
          <w:rFonts w:cs="Times New Roman"/>
        </w:rPr>
        <w:t>monitored.</w:t>
      </w:r>
      <w:r w:rsidR="00BC6A8A">
        <w:rPr>
          <w:rFonts w:cs="Times New Roman"/>
        </w:rPr>
        <w:t xml:space="preserve"> Scoliosis is </w:t>
      </w:r>
      <w:r w:rsidR="00AD4418">
        <w:rPr>
          <w:rFonts w:cs="Times New Roman"/>
        </w:rPr>
        <w:t>quantified in terms of the Cobb angle, the maximum angle between the endplates of any two vertebrae.</w:t>
      </w:r>
      <w:r w:rsidR="00FF4E3C">
        <w:rPr>
          <w:rFonts w:cs="Times New Roman"/>
        </w:rPr>
        <w:t xml:space="preserve"> Continued observation and measurement is typically indicated for patients exhibiting a </w:t>
      </w:r>
      <w:r w:rsidR="00AD4418">
        <w:rPr>
          <w:rFonts w:cs="Times New Roman"/>
        </w:rPr>
        <w:t>Cobb angle</w:t>
      </w:r>
      <w:r w:rsidR="00FF4E3C">
        <w:rPr>
          <w:rFonts w:cs="Times New Roman"/>
        </w:rPr>
        <w:t xml:space="preserve"> of less than 20</w:t>
      </w:r>
      <w:r w:rsidR="00F30520" w:rsidRPr="00F30520">
        <w:rPr>
          <w:rFonts w:cs="Times New Roman"/>
        </w:rPr>
        <w:t>°</w:t>
      </w:r>
      <w:r w:rsidR="00FF4E3C">
        <w:rPr>
          <w:rFonts w:cs="Times New Roman"/>
        </w:rPr>
        <w:t xml:space="preserve">. Bracing can be used to prevent further progression of the disease </w:t>
      </w:r>
      <w:r w:rsidR="009B2F85">
        <w:rPr>
          <w:rFonts w:cs="Times New Roman"/>
        </w:rPr>
        <w:t>for a</w:t>
      </w:r>
      <w:r w:rsidR="00FF4E3C">
        <w:rPr>
          <w:rFonts w:cs="Times New Roman"/>
        </w:rPr>
        <w:t xml:space="preserve"> </w:t>
      </w:r>
      <w:r w:rsidR="00AD4418">
        <w:rPr>
          <w:rFonts w:cs="Times New Roman"/>
        </w:rPr>
        <w:t>Cobb angle</w:t>
      </w:r>
      <w:r w:rsidR="009B2F85">
        <w:rPr>
          <w:rFonts w:cs="Times New Roman"/>
        </w:rPr>
        <w:t xml:space="preserve"> </w:t>
      </w:r>
      <w:r w:rsidR="00FF4E3C">
        <w:rPr>
          <w:rFonts w:cs="Times New Roman"/>
        </w:rPr>
        <w:t>between 20</w:t>
      </w:r>
      <w:r w:rsidR="00F30520" w:rsidRPr="00F30520">
        <w:rPr>
          <w:rFonts w:cs="Times New Roman"/>
        </w:rPr>
        <w:t>°</w:t>
      </w:r>
      <w:r w:rsidR="00FF4E3C">
        <w:rPr>
          <w:rFonts w:cs="Times New Roman"/>
        </w:rPr>
        <w:t xml:space="preserve"> and 40</w:t>
      </w:r>
      <w:r w:rsidR="00F30520" w:rsidRPr="00F30520">
        <w:rPr>
          <w:rFonts w:cs="Times New Roman"/>
        </w:rPr>
        <w:t>°</w:t>
      </w:r>
      <w:r w:rsidR="0063792E">
        <w:rPr>
          <w:rFonts w:cs="Times New Roman"/>
        </w:rPr>
        <w:t>. Any curvature in excess of 40</w:t>
      </w:r>
      <w:r w:rsidR="00F30520" w:rsidRPr="00F30520">
        <w:rPr>
          <w:rFonts w:cs="Times New Roman"/>
        </w:rPr>
        <w:t>°</w:t>
      </w:r>
      <w:r w:rsidR="0063792E">
        <w:rPr>
          <w:rFonts w:cs="Times New Roman"/>
        </w:rPr>
        <w:t xml:space="preserve"> is often treated with surgical vertebral fusing</w:t>
      </w:r>
      <w:r w:rsidR="00DD6164">
        <w:rPr>
          <w:rFonts w:cs="Times New Roman"/>
        </w:rPr>
        <w:t xml:space="preserve"> [Frerich 2012]</w:t>
      </w:r>
      <w:r w:rsidR="0063792E">
        <w:rPr>
          <w:rFonts w:cs="Times New Roman"/>
        </w:rPr>
        <w:t>.</w:t>
      </w:r>
    </w:p>
    <w:p w14:paraId="680361AF" w14:textId="1C126444" w:rsidR="0012196C" w:rsidRDefault="0012196C" w:rsidP="0012196C">
      <w:r>
        <w:rPr>
          <w:rFonts w:cs="Times New Roman"/>
        </w:rPr>
        <w:t>Accurate knowledge of spinal deformation is therefore crucial in ensuring that patients receive the appropriate treatment.</w:t>
      </w:r>
      <w:r w:rsidR="00CD7511">
        <w:rPr>
          <w:rFonts w:cs="Times New Roman"/>
        </w:rPr>
        <w:t xml:space="preserve"> X-ray is considered the gold-standard for scoliosis quantification and visualization. The risks of repetitive exposure to ionizing radiation during adolescence have motivated investigation into the use of ultrasound as an </w:t>
      </w:r>
      <w:r w:rsidR="00CD7511">
        <w:rPr>
          <w:rFonts w:cs="Times New Roman"/>
        </w:rPr>
        <w:lastRenderedPageBreak/>
        <w:t>alternative</w:t>
      </w:r>
      <w:r w:rsidR="00436915">
        <w:rPr>
          <w:rFonts w:cs="Times New Roman"/>
        </w:rPr>
        <w:t xml:space="preserve"> [Berton 2016]</w:t>
      </w:r>
      <w:r w:rsidR="00CD7511">
        <w:rPr>
          <w:rFonts w:cs="Times New Roman"/>
        </w:rPr>
        <w:t xml:space="preserve">. </w:t>
      </w:r>
      <w:r w:rsidR="00A9446A">
        <w:rPr>
          <w:rFonts w:cs="Times New Roman"/>
        </w:rPr>
        <w:t>Ultrasound imaging, in addition to conveying 3D deformation information</w:t>
      </w:r>
      <w:r w:rsidR="002B24B2">
        <w:rPr>
          <w:rFonts w:cs="Times New Roman"/>
        </w:rPr>
        <w:t xml:space="preserve"> when tracking is used</w:t>
      </w:r>
      <w:r w:rsidR="00A9446A">
        <w:rPr>
          <w:rFonts w:cs="Times New Roman"/>
        </w:rPr>
        <w:t>, is less expensive</w:t>
      </w:r>
      <w:r w:rsidR="00574D0F">
        <w:rPr>
          <w:rFonts w:cs="Times New Roman"/>
        </w:rPr>
        <w:t xml:space="preserve"> than X-ray, partly because it</w:t>
      </w:r>
      <w:r w:rsidR="00A9446A">
        <w:rPr>
          <w:rFonts w:cs="Times New Roman"/>
        </w:rPr>
        <w:t>s inherent safety has meant few</w:t>
      </w:r>
      <w:r w:rsidR="009F3C8E">
        <w:rPr>
          <w:rFonts w:cs="Times New Roman"/>
        </w:rPr>
        <w:t>er</w:t>
      </w:r>
      <w:r w:rsidR="00A9446A">
        <w:rPr>
          <w:rFonts w:cs="Times New Roman"/>
        </w:rPr>
        <w:t xml:space="preserve"> regulations are needed for its use. Should ultrasound technology for scoliosis quantification become sufficiently mature, its safety and inexpensiveness </w:t>
      </w:r>
      <w:r w:rsidR="001D650C">
        <w:rPr>
          <w:rFonts w:cs="Times New Roman"/>
        </w:rPr>
        <w:t xml:space="preserve">make it an attractive tool </w:t>
      </w:r>
      <w:r w:rsidR="00842884">
        <w:rPr>
          <w:rFonts w:cs="Times New Roman"/>
        </w:rPr>
        <w:t xml:space="preserve">not only for scoliosis progression monitoring, but also for </w:t>
      </w:r>
      <w:r w:rsidR="001D650C">
        <w:rPr>
          <w:rFonts w:cs="Times New Roman"/>
        </w:rPr>
        <w:t>screening in schools</w:t>
      </w:r>
      <w:r w:rsidR="00842884">
        <w:rPr>
          <w:rFonts w:cs="Times New Roman"/>
        </w:rPr>
        <w:t>, and for chiropractic treatment monitoring</w:t>
      </w:r>
      <w:r w:rsidR="001D650C">
        <w:rPr>
          <w:rFonts w:cs="Times New Roman"/>
        </w:rPr>
        <w:t xml:space="preserve">. </w:t>
      </w:r>
    </w:p>
    <w:p w14:paraId="4CC89127" w14:textId="7741962D" w:rsidR="00914799" w:rsidRDefault="00914799" w:rsidP="00914799">
      <w:pPr>
        <w:rPr>
          <w:rFonts w:cs="Times New Roman"/>
        </w:rPr>
      </w:pPr>
      <w:r>
        <w:rPr>
          <w:rFonts w:cs="Times New Roman"/>
        </w:rPr>
        <w:t xml:space="preserve">Despite experimental results with tracked ultrasound as an imaging modality for scoliosis monitoring, bone surfaces can be difficult to locate in ultrasound. </w:t>
      </w:r>
      <w:r w:rsidR="00842884">
        <w:rPr>
          <w:rFonts w:cs="Times New Roman"/>
        </w:rPr>
        <w:t>Ultrasound can only visualize parts of the poster</w:t>
      </w:r>
      <w:r w:rsidR="00F26453">
        <w:rPr>
          <w:rFonts w:cs="Times New Roman"/>
        </w:rPr>
        <w:t>ior surface of the spine, which,</w:t>
      </w:r>
      <w:r w:rsidR="00790099">
        <w:rPr>
          <w:rFonts w:cs="Times New Roman"/>
        </w:rPr>
        <w:t xml:space="preserve"> despite being sufficient to determine the Cobb angle, does not provide a practitioner with a comprehensible visualization of the patient’s spine.</w:t>
      </w:r>
      <w:r w:rsidR="00F26453">
        <w:rPr>
          <w:rFonts w:cs="Times New Roman"/>
        </w:rPr>
        <w:t xml:space="preserve"> </w:t>
      </w:r>
      <w:r>
        <w:rPr>
          <w:rFonts w:cs="Times New Roman"/>
        </w:rPr>
        <w:t>We have previously shown that a few anatomic landmarks visible in ultrasound images are sufficient for accurate registration of CT-derived models of vertebrae [Ungi 2013], but this requires significant time and an experienced sonographer, and most patients do not have a CT scan of their whole spine.</w:t>
      </w:r>
    </w:p>
    <w:p w14:paraId="1DCAA059" w14:textId="0838C283" w:rsidR="00AA033E" w:rsidRPr="0009283E" w:rsidRDefault="00501D5E" w:rsidP="004F115C">
      <w:pPr>
        <w:rPr>
          <w:rFonts w:cs="Times New Roman"/>
        </w:rPr>
      </w:pPr>
      <w:commentRangeStart w:id="1"/>
      <w:r w:rsidRPr="00063C12">
        <w:rPr>
          <w:rFonts w:cs="Times New Roman"/>
        </w:rPr>
        <w:t>To produce spine models from the ultrasound images</w:t>
      </w:r>
      <w:r>
        <w:rPr>
          <w:rFonts w:cs="Times New Roman"/>
        </w:rPr>
        <w:t xml:space="preserve">, </w:t>
      </w:r>
      <w:r w:rsidRPr="00063C12">
        <w:rPr>
          <w:rFonts w:cs="Times New Roman"/>
        </w:rPr>
        <w:t xml:space="preserve">previous CT images of the same patient, or </w:t>
      </w:r>
      <w:r>
        <w:rPr>
          <w:rFonts w:cs="Times New Roman"/>
        </w:rPr>
        <w:t xml:space="preserve">standard spine shape models, have been spatially registered to anatomic landmarks obtained by ultrasound. </w:t>
      </w:r>
      <w:r w:rsidR="00E3721E">
        <w:rPr>
          <w:rFonts w:cs="Times New Roman"/>
        </w:rPr>
        <w:t>Gill et al.</w:t>
      </w:r>
      <w:r w:rsidR="00DD6164">
        <w:rPr>
          <w:rFonts w:cs="Times New Roman"/>
        </w:rPr>
        <w:t xml:space="preserve"> [Gill 2012]</w:t>
      </w:r>
      <w:r w:rsidR="0009283E">
        <w:rPr>
          <w:rFonts w:cs="Times New Roman"/>
        </w:rPr>
        <w:t xml:space="preserve"> registered </w:t>
      </w:r>
      <w:r w:rsidR="000C6DAC">
        <w:rPr>
          <w:rFonts w:cs="Times New Roman"/>
        </w:rPr>
        <w:t>lumbar spine surfaces extracted from ultrasound to existing CT scans of the corresponding cadavers and patient-based phantoms.</w:t>
      </w:r>
      <w:r w:rsidR="002C667B">
        <w:rPr>
          <w:rFonts w:cs="Times New Roman"/>
        </w:rPr>
        <w:t xml:space="preserve"> </w:t>
      </w:r>
      <w:r w:rsidR="00153413">
        <w:rPr>
          <w:rFonts w:cs="Times New Roman"/>
        </w:rPr>
        <w:t xml:space="preserve">They used an iterative closest point (ICP), rigid registration to achieve initial alignment between the CT model and landmark point set, and then registered each vertebra as a rigid body to account for inter-imaging changes in posture or anatomy. </w:t>
      </w:r>
      <w:r w:rsidR="000B132F">
        <w:rPr>
          <w:rFonts w:cs="Times New Roman"/>
        </w:rPr>
        <w:t xml:space="preserve">In the work presented </w:t>
      </w:r>
      <w:r w:rsidR="00CE7749">
        <w:rPr>
          <w:rFonts w:cs="Times New Roman"/>
        </w:rPr>
        <w:t xml:space="preserve">here, </w:t>
      </w:r>
      <w:r w:rsidR="000B132F">
        <w:rPr>
          <w:rFonts w:cs="Times New Roman"/>
        </w:rPr>
        <w:t>we investigated if a</w:t>
      </w:r>
      <w:r w:rsidR="00CE7749">
        <w:rPr>
          <w:rFonts w:cs="Times New Roman"/>
        </w:rPr>
        <w:t>n</w:t>
      </w:r>
      <w:r w:rsidR="000B132F">
        <w:rPr>
          <w:rFonts w:cs="Times New Roman"/>
        </w:rPr>
        <w:t xml:space="preserve"> </w:t>
      </w:r>
      <w:r w:rsidR="00AD4418">
        <w:rPr>
          <w:rFonts w:cs="Times New Roman"/>
        </w:rPr>
        <w:t>average</w:t>
      </w:r>
      <w:r>
        <w:rPr>
          <w:rFonts w:cs="Times New Roman"/>
        </w:rPr>
        <w:t>,</w:t>
      </w:r>
      <w:r w:rsidR="00675DD9">
        <w:rPr>
          <w:rFonts w:cs="Times New Roman"/>
        </w:rPr>
        <w:t xml:space="preserve"> healthy</w:t>
      </w:r>
      <w:r w:rsidR="00AD4418">
        <w:rPr>
          <w:rFonts w:cs="Times New Roman"/>
        </w:rPr>
        <w:t xml:space="preserve"> </w:t>
      </w:r>
      <w:r w:rsidR="000B132F">
        <w:rPr>
          <w:rFonts w:cs="Times New Roman"/>
        </w:rPr>
        <w:t>spine</w:t>
      </w:r>
      <w:r w:rsidR="004914FD">
        <w:rPr>
          <w:rFonts w:cs="Times New Roman"/>
        </w:rPr>
        <w:t xml:space="preserve"> </w:t>
      </w:r>
      <w:r w:rsidR="000B132F">
        <w:rPr>
          <w:rFonts w:cs="Times New Roman"/>
        </w:rPr>
        <w:t xml:space="preserve">model could be registered to ultrasound-accessible landmarks </w:t>
      </w:r>
      <w:r w:rsidR="00CE7749">
        <w:rPr>
          <w:rFonts w:cs="Times New Roman"/>
        </w:rPr>
        <w:t xml:space="preserve">of scoliotic spines </w:t>
      </w:r>
      <w:r w:rsidR="000B132F">
        <w:rPr>
          <w:rFonts w:cs="Times New Roman"/>
        </w:rPr>
        <w:t>in the absence of patient-specific CT.</w:t>
      </w:r>
      <w:r w:rsidR="00CE7749">
        <w:rPr>
          <w:rFonts w:cs="Times New Roman"/>
        </w:rPr>
        <w:t xml:space="preserve"> </w:t>
      </w:r>
      <w:commentRangeStart w:id="2"/>
      <w:r w:rsidR="00F247E1">
        <w:rPr>
          <w:rFonts w:cs="Times New Roman"/>
        </w:rPr>
        <w:t>A</w:t>
      </w:r>
      <w:r w:rsidR="00CE7749">
        <w:rPr>
          <w:rFonts w:cs="Times New Roman"/>
        </w:rPr>
        <w:t xml:space="preserve"> </w:t>
      </w:r>
      <w:r w:rsidR="00F247E1">
        <w:rPr>
          <w:rFonts w:cs="Times New Roman"/>
        </w:rPr>
        <w:t xml:space="preserve">similar </w:t>
      </w:r>
      <w:r w:rsidR="00CE7749">
        <w:rPr>
          <w:rFonts w:cs="Times New Roman"/>
        </w:rPr>
        <w:t>registration method would allow visualization of the full spine based on a few patient-specific landmarks.</w:t>
      </w:r>
      <w:commentRangeEnd w:id="1"/>
      <w:r w:rsidR="00DC2C63">
        <w:rPr>
          <w:rStyle w:val="CommentReference"/>
        </w:rPr>
        <w:commentReference w:id="1"/>
      </w:r>
      <w:commentRangeEnd w:id="2"/>
      <w:r w:rsidR="00CA7A39">
        <w:rPr>
          <w:rStyle w:val="CommentReference"/>
        </w:rPr>
        <w:commentReference w:id="2"/>
      </w:r>
    </w:p>
    <w:p w14:paraId="02BD0EF4" w14:textId="2FF3BACC" w:rsidR="00E73593" w:rsidRDefault="005F007A" w:rsidP="00510DFC">
      <w:pPr>
        <w:pStyle w:val="Heading1"/>
      </w:pPr>
      <w:r>
        <w:t>NEW OR BREAKTHROUGH WORK</w:t>
      </w:r>
    </w:p>
    <w:p w14:paraId="02611973" w14:textId="64529055" w:rsidR="00E73593" w:rsidRPr="00E73593" w:rsidRDefault="00E73593" w:rsidP="00E73593">
      <w:r>
        <w:t xml:space="preserve">We have developed a method to create 3D </w:t>
      </w:r>
      <w:r w:rsidR="00D642E5">
        <w:t>visualizations</w:t>
      </w:r>
      <w:r>
        <w:t xml:space="preserve"> of patients’ scoliotic spines </w:t>
      </w:r>
      <w:r w:rsidR="00DB62E2">
        <w:t xml:space="preserve">based on </w:t>
      </w:r>
      <w:r w:rsidR="00675DD9">
        <w:t>the locations of the</w:t>
      </w:r>
      <w:r w:rsidR="00F247E1">
        <w:t>ir</w:t>
      </w:r>
      <w:r w:rsidR="00675DD9">
        <w:t xml:space="preserve"> transverse processes,</w:t>
      </w:r>
      <w:r w:rsidR="00F26453">
        <w:t xml:space="preserve"> and a standard-anatomic</w:t>
      </w:r>
      <w:r w:rsidR="00675DD9">
        <w:t xml:space="preserve">, </w:t>
      </w:r>
      <w:r w:rsidR="009A6434">
        <w:t xml:space="preserve">average, </w:t>
      </w:r>
      <w:r w:rsidR="00675DD9">
        <w:t>healthy</w:t>
      </w:r>
      <w:r w:rsidR="00DB62E2">
        <w:t xml:space="preserve"> spine</w:t>
      </w:r>
      <w:r w:rsidR="00047D9D">
        <w:t xml:space="preserve"> </w:t>
      </w:r>
      <w:r w:rsidR="00DB62E2">
        <w:t>model</w:t>
      </w:r>
      <w:r>
        <w:t xml:space="preserve">. </w:t>
      </w:r>
      <w:r w:rsidR="00350A77">
        <w:t xml:space="preserve">We have shown </w:t>
      </w:r>
      <w:r w:rsidR="00DB62E2">
        <w:t xml:space="preserve">that </w:t>
      </w:r>
      <w:r w:rsidR="00D642E5">
        <w:t>the</w:t>
      </w:r>
      <w:r w:rsidR="00350A77">
        <w:t xml:space="preserve"> </w:t>
      </w:r>
      <w:r w:rsidR="00DB62E2">
        <w:t xml:space="preserve">method </w:t>
      </w:r>
      <w:r w:rsidR="000C0A93">
        <w:t xml:space="preserve">produces </w:t>
      </w:r>
      <w:r w:rsidR="00350A77">
        <w:t>a</w:t>
      </w:r>
      <w:r w:rsidR="000C0A93">
        <w:t xml:space="preserve"> qualitative</w:t>
      </w:r>
      <w:r w:rsidR="00350A77">
        <w:t xml:space="preserve"> </w:t>
      </w:r>
      <w:r w:rsidR="000C0A93">
        <w:t xml:space="preserve">visual </w:t>
      </w:r>
      <w:r w:rsidR="00350A77">
        <w:t xml:space="preserve">representation of the spine </w:t>
      </w:r>
      <w:r w:rsidR="00DB62E2">
        <w:t xml:space="preserve">that is </w:t>
      </w:r>
      <w:r w:rsidR="00355291">
        <w:t xml:space="preserve">sufficiently </w:t>
      </w:r>
      <w:r w:rsidR="00DB62E2">
        <w:t>accurate</w:t>
      </w:r>
      <w:r w:rsidR="00350A77">
        <w:t xml:space="preserve"> for </w:t>
      </w:r>
      <w:r w:rsidR="00DB62E2">
        <w:t>a number of</w:t>
      </w:r>
      <w:r w:rsidR="000C0A93">
        <w:t xml:space="preserve"> </w:t>
      </w:r>
      <w:r w:rsidR="00DB62E2">
        <w:t>clinical applications</w:t>
      </w:r>
      <w:r w:rsidR="00CA10BF">
        <w:t xml:space="preserve">. Such applications might include automatic structure labelling for ultrasound guided navigation, providing the initial alignment for </w:t>
      </w:r>
      <w:r w:rsidR="00A72970">
        <w:t>surgical navigation quality registration, or providing visually comprehensible interpretations corresponding to expected quantitative improvements from scoliosis treatments</w:t>
      </w:r>
      <w:r w:rsidR="00DB62E2">
        <w:t>.</w:t>
      </w:r>
    </w:p>
    <w:p w14:paraId="477DAC69" w14:textId="440B5B5E" w:rsidR="00162127" w:rsidRPr="00510DFC" w:rsidRDefault="00167FAC" w:rsidP="00510DFC">
      <w:pPr>
        <w:pStyle w:val="Heading1"/>
      </w:pPr>
      <w:r w:rsidRPr="00510DFC">
        <w:t>METHODS</w:t>
      </w:r>
    </w:p>
    <w:p w14:paraId="5570E73E" w14:textId="0ED10E87" w:rsidR="00DB62E2" w:rsidRDefault="00F23B7B" w:rsidP="006C2E0A">
      <w:pPr>
        <w:rPr>
          <w:rFonts w:cs="Times New Roman"/>
        </w:rPr>
      </w:pPr>
      <w:r>
        <w:rPr>
          <w:rFonts w:cs="Times New Roman"/>
        </w:rPr>
        <w:t>Landmark</w:t>
      </w:r>
      <w:r w:rsidR="00421E0C">
        <w:rPr>
          <w:rFonts w:cs="Times New Roman"/>
        </w:rPr>
        <w:t>-</w:t>
      </w:r>
      <w:r>
        <w:rPr>
          <w:rFonts w:cs="Times New Roman"/>
        </w:rPr>
        <w:t>based registration requires two sets of points, one to be registered to the other.</w:t>
      </w:r>
      <w:r w:rsidR="006C2E0A">
        <w:rPr>
          <w:rFonts w:cs="Times New Roman"/>
        </w:rPr>
        <w:t xml:space="preserve"> The first set of points consisted of the transverse processes from a</w:t>
      </w:r>
      <w:r w:rsidR="00093894">
        <w:rPr>
          <w:rFonts w:cs="Times New Roman"/>
        </w:rPr>
        <w:t xml:space="preserve">n average, healthy </w:t>
      </w:r>
      <w:r w:rsidR="000B23A1">
        <w:rPr>
          <w:rFonts w:cs="Times New Roman"/>
        </w:rPr>
        <w:t>spine</w:t>
      </w:r>
      <w:r w:rsidR="00093894">
        <w:rPr>
          <w:rFonts w:cs="Times New Roman"/>
        </w:rPr>
        <w:t xml:space="preserve"> model</w:t>
      </w:r>
      <w:r w:rsidR="000B23A1">
        <w:rPr>
          <w:rFonts w:cs="Times New Roman"/>
        </w:rPr>
        <w:t>.</w:t>
      </w:r>
      <w:r w:rsidR="001B5973">
        <w:rPr>
          <w:rFonts w:cs="Times New Roman"/>
        </w:rPr>
        <w:t xml:space="preserve"> The second point set was the transverse processes from the actual patient’s anatomy.</w:t>
      </w:r>
      <w:r w:rsidR="000B23A1">
        <w:rPr>
          <w:rFonts w:cs="Times New Roman"/>
        </w:rPr>
        <w:t xml:space="preserve"> </w:t>
      </w:r>
      <w:r w:rsidR="00A41214">
        <w:rPr>
          <w:rFonts w:cs="Times New Roman"/>
        </w:rPr>
        <w:t xml:space="preserve">The landmark point sets, </w:t>
      </w:r>
      <w:r w:rsidR="000B23A1">
        <w:rPr>
          <w:rFonts w:cs="Times New Roman"/>
        </w:rPr>
        <w:t xml:space="preserve">such as those depicted in </w:t>
      </w:r>
      <w:r w:rsidR="000B23A1">
        <w:rPr>
          <w:rFonts w:cs="Times New Roman"/>
        </w:rPr>
        <w:fldChar w:fldCharType="begin"/>
      </w:r>
      <w:r w:rsidR="000B23A1">
        <w:rPr>
          <w:rFonts w:cs="Times New Roman"/>
        </w:rPr>
        <w:instrText xml:space="preserve"> REF _Ref457150391 \h </w:instrText>
      </w:r>
      <w:r w:rsidR="000B23A1">
        <w:rPr>
          <w:rFonts w:cs="Times New Roman"/>
        </w:rPr>
      </w:r>
      <w:r w:rsidR="000B23A1">
        <w:rPr>
          <w:rFonts w:cs="Times New Roman"/>
        </w:rPr>
        <w:fldChar w:fldCharType="separate"/>
      </w:r>
      <w:r w:rsidR="000B23A1">
        <w:t xml:space="preserve">Figure </w:t>
      </w:r>
      <w:r w:rsidR="000B23A1">
        <w:rPr>
          <w:noProof/>
        </w:rPr>
        <w:t>1</w:t>
      </w:r>
      <w:r w:rsidR="000B23A1">
        <w:rPr>
          <w:rFonts w:cs="Times New Roman"/>
        </w:rPr>
        <w:fldChar w:fldCharType="end"/>
      </w:r>
      <w:r w:rsidR="00A41214">
        <w:rPr>
          <w:rFonts w:cs="Times New Roman"/>
        </w:rPr>
        <w:t>,</w:t>
      </w:r>
      <w:r w:rsidR="000B23A1">
        <w:rPr>
          <w:rFonts w:cs="Times New Roman"/>
        </w:rPr>
        <w:t xml:space="preserve"> effectively consist of two nearly parallel curves</w:t>
      </w:r>
      <w:del w:id="3" w:author="Benjamin Church" w:date="2016-08-02T18:16:00Z">
        <w:r w:rsidR="000B23A1" w:rsidDel="00D642E5">
          <w:rPr>
            <w:rFonts w:cs="Times New Roman"/>
          </w:rPr>
          <w:delText>, one along the left transverse processes, and the other along the right</w:delText>
        </w:r>
      </w:del>
      <w:r w:rsidR="000B23A1">
        <w:rPr>
          <w:rFonts w:cs="Times New Roman"/>
        </w:rPr>
        <w:t xml:space="preserve">. </w:t>
      </w:r>
      <w:r w:rsidR="00A41214">
        <w:rPr>
          <w:rFonts w:cs="Times New Roman"/>
        </w:rPr>
        <w:t>Despite the visibility of these points in ultrasound</w:t>
      </w:r>
      <w:r w:rsidR="000B23A1">
        <w:rPr>
          <w:rFonts w:cs="Times New Roman"/>
        </w:rPr>
        <w:t xml:space="preserve">, the information contained therein is </w:t>
      </w:r>
      <w:r w:rsidR="00C21912">
        <w:rPr>
          <w:rFonts w:cs="Times New Roman"/>
        </w:rPr>
        <w:t>sparse</w:t>
      </w:r>
      <w:r w:rsidR="00C54DD8">
        <w:rPr>
          <w:rFonts w:cs="Times New Roman"/>
        </w:rPr>
        <w:t>,</w:t>
      </w:r>
      <w:r w:rsidR="000B23A1">
        <w:rPr>
          <w:rFonts w:cs="Times New Roman"/>
        </w:rPr>
        <w:t xml:space="preserve"> and therefore cannot reliably encode the 3D deformation</w:t>
      </w:r>
      <w:r w:rsidR="00C54DD8">
        <w:rPr>
          <w:rFonts w:cs="Times New Roman"/>
        </w:rPr>
        <w:t xml:space="preserve"> present in scoliotic spines,</w:t>
      </w:r>
      <w:r w:rsidR="000B23A1">
        <w:rPr>
          <w:rFonts w:cs="Times New Roman"/>
        </w:rPr>
        <w:t xml:space="preserve"> </w:t>
      </w:r>
      <w:r w:rsidR="00512834">
        <w:rPr>
          <w:rFonts w:cs="Times New Roman"/>
        </w:rPr>
        <w:t xml:space="preserve">making it challenging to produce accurate </w:t>
      </w:r>
      <w:r w:rsidR="00CA7A39">
        <w:rPr>
          <w:rFonts w:cs="Times New Roman"/>
        </w:rPr>
        <w:t>visual representations of them from an average-shaped spine model</w:t>
      </w:r>
      <w:r w:rsidR="000B23A1">
        <w:rPr>
          <w:rFonts w:cs="Times New Roman"/>
        </w:rPr>
        <w:t xml:space="preserve">. </w:t>
      </w:r>
      <w:commentRangeStart w:id="4"/>
      <w:r w:rsidR="00771AF7">
        <w:rPr>
          <w:rFonts w:cs="Times New Roman"/>
        </w:rPr>
        <w:t>In a healthy spine, the transverse processes of two adjacent vertebrae define a trapezoid as its vert</w:t>
      </w:r>
      <w:r w:rsidR="006D398D">
        <w:rPr>
          <w:rFonts w:cs="Times New Roman"/>
        </w:rPr>
        <w:t>ices, while the deformation of a scoliotic spine warps this trapezoid into a general quadrilateral.</w:t>
      </w:r>
      <w:r>
        <w:rPr>
          <w:rFonts w:cs="Times New Roman"/>
        </w:rPr>
        <w:t xml:space="preserve"> This is illustrated in </w:t>
      </w:r>
      <w:r>
        <w:rPr>
          <w:rFonts w:cs="Times New Roman"/>
        </w:rPr>
        <w:fldChar w:fldCharType="begin"/>
      </w:r>
      <w:r>
        <w:rPr>
          <w:rFonts w:cs="Times New Roman"/>
        </w:rPr>
        <w:instrText xml:space="preserve"> REF _Ref457150391 \h </w:instrText>
      </w:r>
      <w:r>
        <w:rPr>
          <w:rFonts w:cs="Times New Roman"/>
        </w:rPr>
      </w:r>
      <w:r>
        <w:rPr>
          <w:rFonts w:cs="Times New Roman"/>
        </w:rPr>
        <w:fldChar w:fldCharType="separate"/>
      </w:r>
      <w:r>
        <w:t xml:space="preserve">Figure </w:t>
      </w:r>
      <w:r>
        <w:rPr>
          <w:noProof/>
        </w:rPr>
        <w:t>1</w:t>
      </w:r>
      <w:r>
        <w:rPr>
          <w:rFonts w:cs="Times New Roman"/>
        </w:rPr>
        <w:fldChar w:fldCharType="end"/>
      </w:r>
      <w:r>
        <w:rPr>
          <w:rFonts w:cs="Times New Roman"/>
        </w:rPr>
        <w:t xml:space="preserve">. </w:t>
      </w:r>
    </w:p>
    <w:p w14:paraId="2DD01609" w14:textId="140AED52" w:rsidR="00F23B7B" w:rsidRDefault="008D01D6" w:rsidP="002627DB">
      <w:pPr>
        <w:keepNext/>
        <w:spacing w:after="0"/>
      </w:pPr>
      <w:r>
        <w:rPr>
          <w:noProof/>
        </w:rPr>
        <w:pict w14:anchorId="36CC6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7pt;width:346.4pt;height:123.5pt;z-index:251659264;mso-position-horizontal:absolute;mso-position-horizontal-relative:text;mso-position-vertical:absolute;mso-position-vertical-relative:text">
            <v:imagedata r:id="rId10" o:title="TrapezoidsIllustration"/>
            <w10:wrap type="square"/>
          </v:shape>
        </w:pict>
      </w:r>
    </w:p>
    <w:p w14:paraId="6B7AFC11" w14:textId="14141379" w:rsidR="006D398D" w:rsidRDefault="00F23B7B" w:rsidP="002627DB">
      <w:pPr>
        <w:pStyle w:val="Caption"/>
        <w:rPr>
          <w:rFonts w:cs="Times New Roman"/>
        </w:rPr>
      </w:pPr>
      <w:bookmarkStart w:id="5" w:name="_Ref457150391"/>
      <w:r>
        <w:t xml:space="preserve">Figure </w:t>
      </w:r>
      <w:fldSimple w:instr=" SEQ Figure \* ARABIC ">
        <w:r w:rsidR="00470B4C">
          <w:rPr>
            <w:noProof/>
          </w:rPr>
          <w:t>1</w:t>
        </w:r>
      </w:fldSimple>
      <w:bookmarkEnd w:id="5"/>
      <w:r>
        <w:t>: (Left) M</w:t>
      </w:r>
      <w:r w:rsidR="000B23A1">
        <w:t xml:space="preserve">odel of average </w:t>
      </w:r>
      <w:r>
        <w:t>spine with transverse processes marked and the trapezoid defined by</w:t>
      </w:r>
      <w:r w:rsidR="002627DB">
        <w:t xml:space="preserve"> </w:t>
      </w:r>
      <w:r w:rsidR="00E056EC">
        <w:t>those of</w:t>
      </w:r>
      <w:r w:rsidR="00F45E75">
        <w:t xml:space="preserve"> the 11</w:t>
      </w:r>
      <w:r w:rsidR="00F45E75" w:rsidRPr="00F45E75">
        <w:rPr>
          <w:vertAlign w:val="superscript"/>
        </w:rPr>
        <w:t>th</w:t>
      </w:r>
      <w:r w:rsidR="00F45E75">
        <w:t xml:space="preserve"> and 12</w:t>
      </w:r>
      <w:r w:rsidR="00F45E75" w:rsidRPr="00F45E75">
        <w:rPr>
          <w:vertAlign w:val="superscript"/>
        </w:rPr>
        <w:t>th</w:t>
      </w:r>
      <w:r w:rsidR="00F45E75">
        <w:t xml:space="preserve"> thoracic vertebrae,</w:t>
      </w:r>
      <w:r w:rsidR="002627DB">
        <w:t xml:space="preserve"> </w:t>
      </w:r>
      <w:r w:rsidR="000B23A1">
        <w:t>(P</w:t>
      </w:r>
      <w:r w:rsidR="00F45E75">
        <w:t>(9,0)</w:t>
      </w:r>
      <w:r w:rsidR="000B23A1">
        <w:t xml:space="preserve"> – P</w:t>
      </w:r>
      <w:r w:rsidR="00F45E75">
        <w:t>(9,1)</w:t>
      </w:r>
      <w:r w:rsidR="000B23A1">
        <w:t>)</w:t>
      </w:r>
      <w:r w:rsidR="002627DB">
        <w:t xml:space="preserve"> </w:t>
      </w:r>
      <w:r w:rsidR="00F45E75">
        <w:t>and</w:t>
      </w:r>
      <w:r w:rsidR="000B23A1">
        <w:t xml:space="preserve"> (P</w:t>
      </w:r>
      <w:r w:rsidR="00F45E75">
        <w:t>(10,0)</w:t>
      </w:r>
      <w:r w:rsidR="000B23A1">
        <w:t xml:space="preserve"> – P</w:t>
      </w:r>
      <w:r w:rsidR="00F45E75">
        <w:t>(</w:t>
      </w:r>
      <w:r w:rsidR="000B23A1" w:rsidRPr="00F45E75">
        <w:t>10,1</w:t>
      </w:r>
      <w:r w:rsidR="00F45E75">
        <w:t>)</w:t>
      </w:r>
      <w:r w:rsidR="000B23A1">
        <w:t>)</w:t>
      </w:r>
      <w:r w:rsidR="002627DB">
        <w:t xml:space="preserve">, </w:t>
      </w:r>
      <w:r w:rsidR="00F45E75">
        <w:t>respectively</w:t>
      </w:r>
      <w:r w:rsidR="00E056EC">
        <w:t>. (Right)</w:t>
      </w:r>
      <w:r w:rsidR="0045198A">
        <w:t>Transverse process points from patient #1’s same vertebrae</w:t>
      </w:r>
      <w:r w:rsidR="001B5973">
        <w:t xml:space="preserve"> with the resulting quadrilateral</w:t>
      </w:r>
      <w:r w:rsidR="0045198A">
        <w:t>.</w:t>
      </w:r>
      <w:commentRangeEnd w:id="4"/>
      <w:r w:rsidR="00DC2C63">
        <w:rPr>
          <w:rStyle w:val="CommentReference"/>
          <w:i w:val="0"/>
          <w:iCs w:val="0"/>
          <w:color w:val="auto"/>
        </w:rPr>
        <w:commentReference w:id="4"/>
      </w:r>
    </w:p>
    <w:p w14:paraId="78650C08" w14:textId="75BEA6E8" w:rsidR="00E056EC" w:rsidRDefault="00774FD8" w:rsidP="00370B02">
      <w:pPr>
        <w:rPr>
          <w:rFonts w:cs="Times New Roman"/>
        </w:rPr>
      </w:pPr>
      <w:r>
        <w:rPr>
          <w:rFonts w:cs="Times New Roman"/>
        </w:rPr>
        <w:lastRenderedPageBreak/>
        <w:t xml:space="preserve">We remedied </w:t>
      </w:r>
      <w:r w:rsidR="00A41214">
        <w:rPr>
          <w:rFonts w:cs="Times New Roman"/>
        </w:rPr>
        <w:t>the difficulty of representing 3D deformation with</w:t>
      </w:r>
      <w:r w:rsidR="003F004C">
        <w:rPr>
          <w:rFonts w:cs="Times New Roman"/>
        </w:rPr>
        <w:t xml:space="preserve"> two</w:t>
      </w:r>
      <w:r w:rsidR="00A41214">
        <w:rPr>
          <w:rFonts w:cs="Times New Roman"/>
        </w:rPr>
        <w:t xml:space="preserve"> curves</w:t>
      </w:r>
      <w:r>
        <w:rPr>
          <w:rFonts w:cs="Times New Roman"/>
        </w:rPr>
        <w:t xml:space="preserve"> by adding anchor points to the patient’s and average model’s point sets, one anchor point for each transverse process point. To convey a maximum of 3D information, the anchor points were added </w:t>
      </w:r>
      <w:del w:id="6" w:author="Benjamin Church" w:date="2016-08-02T17:44:00Z">
        <w:r w:rsidDel="00994686">
          <w:rPr>
            <w:rFonts w:cs="Times New Roman"/>
          </w:rPr>
          <w:delText xml:space="preserve">to the existing points </w:delText>
        </w:r>
      </w:del>
      <w:r>
        <w:rPr>
          <w:rFonts w:cs="Times New Roman"/>
        </w:rPr>
        <w:t>at offsets normal to the curvature of the spines</w:t>
      </w:r>
      <w:r w:rsidR="00A41214">
        <w:rPr>
          <w:rFonts w:cs="Times New Roman"/>
        </w:rPr>
        <w:t>, in the anterior direction</w:t>
      </w:r>
      <w:r>
        <w:rPr>
          <w:rFonts w:cs="Times New Roman"/>
        </w:rPr>
        <w:t>. This method</w:t>
      </w:r>
      <w:r w:rsidR="002C5E0F">
        <w:rPr>
          <w:rFonts w:cs="Times New Roman"/>
        </w:rPr>
        <w:t xml:space="preserve"> effectively</w:t>
      </w:r>
      <w:r>
        <w:rPr>
          <w:rFonts w:cs="Times New Roman"/>
        </w:rPr>
        <w:t xml:space="preserve"> defined </w:t>
      </w:r>
      <w:r w:rsidR="00E8184C">
        <w:rPr>
          <w:rFonts w:cs="Times New Roman"/>
        </w:rPr>
        <w:t>volumes, rather than curves</w:t>
      </w:r>
      <w:commentRangeStart w:id="7"/>
      <w:r w:rsidR="00E8184C">
        <w:rPr>
          <w:rFonts w:cs="Times New Roman"/>
        </w:rPr>
        <w:t xml:space="preserve">, analogous to extruding the quadrilaterals of  </w:t>
      </w:r>
      <w:r w:rsidR="00E8184C">
        <w:rPr>
          <w:rFonts w:cs="Times New Roman"/>
        </w:rPr>
        <w:fldChar w:fldCharType="begin"/>
      </w:r>
      <w:r w:rsidR="00E8184C">
        <w:rPr>
          <w:rFonts w:cs="Times New Roman"/>
        </w:rPr>
        <w:instrText xml:space="preserve"> REF _Ref457150391 \h </w:instrText>
      </w:r>
      <w:r w:rsidR="00E8184C">
        <w:rPr>
          <w:rFonts w:cs="Times New Roman"/>
        </w:rPr>
      </w:r>
      <w:r w:rsidR="00E8184C">
        <w:rPr>
          <w:rFonts w:cs="Times New Roman"/>
        </w:rPr>
        <w:fldChar w:fldCharType="separate"/>
      </w:r>
      <w:r w:rsidR="00E8184C">
        <w:t xml:space="preserve">Figure </w:t>
      </w:r>
      <w:r w:rsidR="00E8184C">
        <w:rPr>
          <w:noProof/>
        </w:rPr>
        <w:t>1</w:t>
      </w:r>
      <w:r w:rsidR="00E8184C">
        <w:rPr>
          <w:rFonts w:cs="Times New Roman"/>
        </w:rPr>
        <w:fldChar w:fldCharType="end"/>
      </w:r>
      <w:r w:rsidR="00E8184C">
        <w:rPr>
          <w:rFonts w:cs="Times New Roman"/>
        </w:rPr>
        <w:t xml:space="preserve"> </w:t>
      </w:r>
      <w:r w:rsidR="00072641">
        <w:rPr>
          <w:rFonts w:cs="Times New Roman"/>
        </w:rPr>
        <w:t xml:space="preserve">approximately </w:t>
      </w:r>
      <w:r w:rsidR="00E8184C">
        <w:rPr>
          <w:rFonts w:cs="Times New Roman"/>
        </w:rPr>
        <w:t>normal to their surfaces.</w:t>
      </w:r>
      <w:r w:rsidR="00A41214">
        <w:rPr>
          <w:rFonts w:cs="Times New Roman"/>
        </w:rPr>
        <w:t xml:space="preserve"> </w:t>
      </w:r>
      <w:commentRangeEnd w:id="7"/>
      <w:r w:rsidR="00F247E1">
        <w:rPr>
          <w:rStyle w:val="CommentReference"/>
        </w:rPr>
        <w:commentReference w:id="7"/>
      </w:r>
      <w:r w:rsidR="00267C20">
        <w:rPr>
          <w:rFonts w:cs="Times New Roman"/>
        </w:rPr>
        <w:t>By constructing such a volume for each vertebra, the registration algorithm imposed most of its deformation inter</w:t>
      </w:r>
      <w:r w:rsidR="000669D6">
        <w:rPr>
          <w:rFonts w:cs="Times New Roman"/>
        </w:rPr>
        <w:t>-</w:t>
      </w:r>
      <w:r w:rsidR="00267C20">
        <w:rPr>
          <w:rFonts w:cs="Times New Roman"/>
        </w:rPr>
        <w:t>vertebrally, rather than continuously along the curves.</w:t>
      </w:r>
      <w:r w:rsidR="00E8184C">
        <w:rPr>
          <w:rFonts w:cs="Times New Roman"/>
        </w:rPr>
        <w:t xml:space="preserve"> Finally, by scaling the magnitude of the offset</w:t>
      </w:r>
      <w:r w:rsidR="002C5E0F">
        <w:rPr>
          <w:rFonts w:cs="Times New Roman"/>
        </w:rPr>
        <w:t xml:space="preserve"> distance</w:t>
      </w:r>
      <w:r w:rsidR="00E8184C">
        <w:rPr>
          <w:rFonts w:cs="Times New Roman"/>
        </w:rPr>
        <w:t xml:space="preserve"> by the ratio of the length of the patient’s spine to that of the average model, variability in the length scales of the spines was also conveyed to the registration method. To compute consistent directions normal to the curves, vector cross products of right-left, and superior-inferior vectors were </w:t>
      </w:r>
      <w:r w:rsidR="00C37037">
        <w:rPr>
          <w:rFonts w:cs="Times New Roman"/>
        </w:rPr>
        <w:t>used to compute an anterior-posterior vector</w:t>
      </w:r>
      <w:r w:rsidR="00E8184C">
        <w:rPr>
          <w:rFonts w:cs="Times New Roman"/>
        </w:rPr>
        <w:t>.</w:t>
      </w:r>
    </w:p>
    <w:p w14:paraId="27286168" w14:textId="4925A1DD" w:rsidR="005D29C5" w:rsidRDefault="005D29C5" w:rsidP="00370B02">
      <w:r>
        <w:t>To add the anchor point anterior to point P</w:t>
      </w:r>
      <w:r w:rsidR="00F45E75">
        <w:t>(i,j)</w:t>
      </w:r>
      <w:r>
        <w:t>,</w:t>
      </w:r>
      <w:r w:rsidR="00CA17A6">
        <w:t xml:space="preserve"> </w:t>
      </w:r>
      <w:r>
        <w:t>where i denotes the vertebra (the superior-most being at i = 0), and where j denotes whether it is the left or right point (j = 0 for the left, j = 1 for the right), the right-left vector was c</w:t>
      </w:r>
      <w:r w:rsidR="00D66797">
        <w:t>omputed as:</w:t>
      </w:r>
    </w:p>
    <w:p w14:paraId="1E204C1F" w14:textId="43912DB0" w:rsidR="00D66797" w:rsidRPr="00D66797" w:rsidRDefault="008D01D6" w:rsidP="00CA17A6">
      <w:pPr>
        <w:jc w:val="right"/>
        <w:rPr>
          <w:rFonts w:eastAsiaTheme="minorEastAsia"/>
        </w:rPr>
      </w:pPr>
      <m:oMath>
        <m:d>
          <m:dPr>
            <m:begChr m:val="〈"/>
            <m:endChr m:val="〉"/>
            <m:ctrlPr>
              <w:rPr>
                <w:rFonts w:ascii="Cambria Math" w:hAnsi="Cambria Math"/>
                <w:i/>
              </w:rPr>
            </m:ctrlPr>
          </m:dPr>
          <m:e>
            <m:r>
              <w:rPr>
                <w:rFonts w:ascii="Cambria Math" w:hAnsi="Cambria Math"/>
              </w:rPr>
              <m:t>RL(i,j)</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P(i,j)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P(i,j+1 </m:t>
            </m:r>
            <m:d>
              <m:dPr>
                <m:ctrlPr>
                  <w:rPr>
                    <w:rFonts w:ascii="Cambria Math" w:eastAsiaTheme="minorEastAsia" w:hAnsi="Cambria Math"/>
                    <w:i/>
                  </w:rPr>
                </m:ctrlPr>
              </m:dPr>
              <m:e>
                <m:r>
                  <w:rPr>
                    <w:rFonts w:ascii="Cambria Math" w:eastAsiaTheme="minorEastAsia" w:hAnsi="Cambria Math"/>
                  </w:rPr>
                  <m:t>mod 2</m:t>
                </m:r>
              </m:e>
            </m:d>
            <m:r>
              <w:rPr>
                <w:rFonts w:ascii="Cambria Math" w:eastAsiaTheme="minorEastAsia" w:hAnsi="Cambria Math"/>
              </w:rPr>
              <m:t>)</m:t>
            </m:r>
          </m:e>
        </m:d>
      </m:oMath>
      <w:r w:rsidR="005474BA">
        <w:rPr>
          <w:rFonts w:eastAsiaTheme="minorEastAsia"/>
        </w:rPr>
        <w:tab/>
      </w:r>
      <w:r w:rsidR="005474BA">
        <w:rPr>
          <w:rFonts w:eastAsiaTheme="minorEastAsia"/>
        </w:rPr>
        <w:tab/>
      </w:r>
      <w:r w:rsidR="005474BA">
        <w:rPr>
          <w:rFonts w:eastAsiaTheme="minorEastAsia"/>
        </w:rPr>
        <w:tab/>
      </w:r>
      <w:r w:rsidR="00CA17A6">
        <w:rPr>
          <w:rFonts w:eastAsiaTheme="minorEastAsia"/>
        </w:rPr>
        <w:t xml:space="preserve">          (1)</w:t>
      </w:r>
    </w:p>
    <w:p w14:paraId="1A8AB088" w14:textId="03CF4657" w:rsidR="00D66797" w:rsidRDefault="00D66797" w:rsidP="00D66797">
      <w:pPr>
        <w:rPr>
          <w:rFonts w:eastAsiaTheme="minorEastAsia"/>
        </w:rPr>
      </w:pPr>
      <w:r>
        <w:rPr>
          <w:rFonts w:eastAsiaTheme="minorEastAsia"/>
        </w:rPr>
        <w:t xml:space="preserve">where the </w:t>
      </w:r>
      <w:r w:rsidR="00F10049">
        <w:rPr>
          <w:rFonts w:eastAsiaTheme="minorEastAsia"/>
        </w:rPr>
        <w:t>angled brackets</w:t>
      </w:r>
      <w:r>
        <w:rPr>
          <w:rFonts w:eastAsiaTheme="minorEastAsia"/>
        </w:rPr>
        <w:t xml:space="preserve"> denote vector</w:t>
      </w:r>
      <w:r w:rsidR="00F10049">
        <w:rPr>
          <w:rFonts w:eastAsiaTheme="minorEastAsia"/>
        </w:rPr>
        <w:t>s</w:t>
      </w:r>
      <w:r>
        <w:rPr>
          <w:rFonts w:eastAsiaTheme="minorEastAsia"/>
        </w:rPr>
        <w:t xml:space="preserve">. </w:t>
      </w:r>
    </w:p>
    <w:p w14:paraId="5EC49213" w14:textId="75114922" w:rsidR="00CA17A6" w:rsidRDefault="00CA17A6" w:rsidP="00D66797">
      <w:pPr>
        <w:rPr>
          <w:rFonts w:eastAsiaTheme="minorEastAsia"/>
        </w:rPr>
      </w:pPr>
      <w:r>
        <w:rPr>
          <w:rFonts w:eastAsiaTheme="minorEastAsia"/>
        </w:rPr>
        <w:t>The superior-inferior vectors were computed as the average of</w:t>
      </w:r>
      <w:r w:rsidR="00267C20">
        <w:rPr>
          <w:rFonts w:eastAsiaTheme="minorEastAsia"/>
        </w:rPr>
        <w:t xml:space="preserve"> </w:t>
      </w:r>
      <w:r w:rsidR="002C5E0F">
        <w:rPr>
          <w:rFonts w:eastAsiaTheme="minorEastAsia"/>
        </w:rPr>
        <w:t>two</w:t>
      </w:r>
      <w:r>
        <w:rPr>
          <w:rFonts w:eastAsiaTheme="minorEastAsia"/>
        </w:rPr>
        <w:t xml:space="preserve"> possible vectors: </w:t>
      </w:r>
    </w:p>
    <w:p w14:paraId="487997E2" w14:textId="7E249E0A" w:rsidR="00CA17A6" w:rsidRDefault="008D01D6" w:rsidP="00CA17A6">
      <w:pPr>
        <w:jc w:val="right"/>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i+1,j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i-1,j</m:t>
                        </m:r>
                      </m:e>
                    </m:d>
                  </m:e>
                </m:d>
              </m:e>
            </m:d>
          </m:e>
        </m:d>
        <m:r>
          <w:rPr>
            <w:rFonts w:ascii="Cambria Math" w:eastAsiaTheme="minorEastAsia" w:hAnsi="Cambria Math"/>
          </w:rPr>
          <m:t>÷2</m:t>
        </m:r>
      </m:oMath>
      <w:r w:rsidR="005474BA">
        <w:rPr>
          <w:rFonts w:eastAsiaTheme="minorEastAsia"/>
        </w:rPr>
        <w:tab/>
        <w:t xml:space="preserve">        </w:t>
      </w:r>
      <w:r w:rsidR="00CA17A6">
        <w:rPr>
          <w:rFonts w:eastAsiaTheme="minorEastAsia"/>
        </w:rPr>
        <w:t xml:space="preserve">      (2)</w:t>
      </w:r>
    </w:p>
    <w:p w14:paraId="3535516B" w14:textId="78E108BA" w:rsidR="00CA17A6" w:rsidRDefault="00CA17A6" w:rsidP="00CA17A6">
      <w:pPr>
        <w:rPr>
          <w:rFonts w:eastAsiaTheme="minorEastAsia"/>
        </w:rPr>
      </w:pPr>
      <w:r>
        <w:rPr>
          <w:rFonts w:eastAsiaTheme="minorEastAsia"/>
        </w:rPr>
        <w:t xml:space="preserve">At the superior and inferior extremities of the spine models, where only one vertebra existed below or above the </w:t>
      </w:r>
      <w:r w:rsidR="000376B7">
        <w:rPr>
          <w:rFonts w:eastAsiaTheme="minorEastAsia"/>
        </w:rPr>
        <w:t>one to which</w:t>
      </w:r>
      <w:r w:rsidR="007D6D28">
        <w:rPr>
          <w:rFonts w:eastAsiaTheme="minorEastAsia"/>
        </w:rPr>
        <w:t xml:space="preserve"> an anchor point was</w:t>
      </w:r>
      <w:r w:rsidR="000376B7">
        <w:rPr>
          <w:rFonts w:eastAsiaTheme="minorEastAsia"/>
        </w:rPr>
        <w:t xml:space="preserve"> currently being added, respectively, only the </w:t>
      </w:r>
      <w:r w:rsidR="007D6D28">
        <w:rPr>
          <w:rFonts w:eastAsiaTheme="minorEastAsia"/>
        </w:rPr>
        <w:t>existing</w:t>
      </w:r>
      <w:r w:rsidR="000376B7">
        <w:rPr>
          <w:rFonts w:eastAsiaTheme="minorEastAsia"/>
        </w:rPr>
        <w:t xml:space="preserve"> vector was used in equation (2).</w:t>
      </w:r>
    </w:p>
    <w:p w14:paraId="5902B50F" w14:textId="1798154E" w:rsidR="00187B3E" w:rsidRDefault="00187B3E" w:rsidP="00CA17A6">
      <w:pPr>
        <w:rPr>
          <w:rFonts w:eastAsiaTheme="minorEastAsia"/>
        </w:rPr>
      </w:pPr>
      <w:r>
        <w:rPr>
          <w:rFonts w:eastAsiaTheme="minorEastAsia"/>
        </w:rPr>
        <w:t>Finally, to determine the location of the anchor point,</w:t>
      </w:r>
      <w:r w:rsidR="006B67A3">
        <w:rPr>
          <w:rFonts w:eastAsiaTheme="minorEastAsia"/>
        </w:rPr>
        <w:t xml:space="preserve"> the</w:t>
      </w:r>
      <w:r w:rsidR="00C37037">
        <w:rPr>
          <w:rFonts w:eastAsiaTheme="minorEastAsia"/>
        </w:rPr>
        <w:t xml:space="preserve"> anterior-posterior vector was computed as</w:t>
      </w:r>
      <w:r>
        <w:rPr>
          <w:rFonts w:eastAsiaTheme="minorEastAsia"/>
        </w:rPr>
        <w:t xml:space="preserve"> the cross product of the vectors from equations (1) and (2) was computed, normalized by dividing it by its length,</w:t>
      </w:r>
      <w:r w:rsidR="006B67A3">
        <w:rPr>
          <w:rFonts w:eastAsiaTheme="minorEastAsia"/>
        </w:rPr>
        <w:t xml:space="preserve"> and</w:t>
      </w:r>
      <w:r>
        <w:rPr>
          <w:rFonts w:eastAsiaTheme="minorEastAsia"/>
        </w:rPr>
        <w:t xml:space="preserve"> scaled by</w:t>
      </w:r>
      <w:r w:rsidR="002C5E0F">
        <w:rPr>
          <w:rFonts w:eastAsiaTheme="minorEastAsia"/>
        </w:rPr>
        <w:t xml:space="preserve"> a</w:t>
      </w:r>
      <w:r>
        <w:rPr>
          <w:rFonts w:eastAsiaTheme="minorEastAsia"/>
        </w:rPr>
        <w:t xml:space="preserve"> vertebral scaling factor times the ratio of the length of the patient’s spine to that of the average spine model:</w:t>
      </w:r>
    </w:p>
    <w:p w14:paraId="2C7581DB" w14:textId="0B73CA6E" w:rsidR="00187B3E" w:rsidRDefault="008D01D6" w:rsidP="00C37037">
      <w:pPr>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hAnsi="Cambria Math"/>
                    <w:i/>
                  </w:rPr>
                </m:ctrlPr>
              </m:dPr>
              <m:e>
                <m:r>
                  <w:rPr>
                    <w:rFonts w:ascii="Cambria Math" w:hAnsi="Cambria Math"/>
                  </w:rPr>
                  <m:t>RL</m:t>
                </m:r>
                <m:d>
                  <m:dPr>
                    <m:ctrlPr>
                      <w:rPr>
                        <w:rFonts w:ascii="Cambria Math" w:hAnsi="Cambria Math"/>
                        <w:i/>
                      </w:rPr>
                    </m:ctrlPr>
                  </m:dPr>
                  <m:e>
                    <m:r>
                      <w:rPr>
                        <w:rFonts w:ascii="Cambria Math"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hAnsi="Cambria Math"/>
                    <w:i/>
                  </w:rPr>
                </m:ctrlPr>
              </m:dPr>
              <m:e>
                <m:r>
                  <w:rPr>
                    <w:rFonts w:ascii="Cambria Math" w:hAnsi="Cambria Math"/>
                  </w:rPr>
                  <m:t>RL</m:t>
                </m:r>
                <m:d>
                  <m:dPr>
                    <m:ctrlPr>
                      <w:rPr>
                        <w:rFonts w:ascii="Cambria Math" w:hAnsi="Cambria Math"/>
                        <w:i/>
                      </w:rPr>
                    </m:ctrlPr>
                  </m:dPr>
                  <m:e>
                    <m:r>
                      <w:rPr>
                        <w:rFonts w:ascii="Cambria Math"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e>
        </m:d>
      </m:oMath>
      <w:r w:rsidR="00C37037">
        <w:rPr>
          <w:rFonts w:eastAsiaTheme="minorEastAsia"/>
        </w:rPr>
        <w:t xml:space="preserve"> (3)</w:t>
      </w:r>
    </w:p>
    <w:p w14:paraId="466283E0" w14:textId="7F47000C" w:rsidR="00AE4388" w:rsidRPr="00637E1B" w:rsidRDefault="00AE4388" w:rsidP="00AE4388">
      <w:pPr>
        <w:rPr>
          <w:rFonts w:eastAsiaTheme="minorEastAsia"/>
        </w:rPr>
      </w:pPr>
      <w:r>
        <w:rPr>
          <w:rFonts w:eastAsiaTheme="minorEastAsia"/>
        </w:rPr>
        <w:t xml:space="preserve">where the * denotes an anchor point being added, VSF is </w:t>
      </w:r>
      <w:r w:rsidR="00994686">
        <w:rPr>
          <w:rFonts w:eastAsiaTheme="minorEastAsia"/>
        </w:rPr>
        <w:t>a</w:t>
      </w:r>
      <w:r>
        <w:rPr>
          <w:rFonts w:eastAsiaTheme="minorEastAsia"/>
        </w:rPr>
        <w:t xml:space="preserve"> vertebral scaling factor</w:t>
      </w:r>
      <w:r w:rsidR="00637E1B">
        <w:rPr>
          <w:rFonts w:eastAsiaTheme="minorEastAsia"/>
        </w:rPr>
        <w:t xml:space="preserve"> used to </w:t>
      </w:r>
      <w:r w:rsidR="00072641">
        <w:rPr>
          <w:rFonts w:eastAsiaTheme="minorEastAsia"/>
        </w:rPr>
        <w:t>constrain registration deformation in the anterior-posterior direction</w:t>
      </w:r>
      <w:r w:rsidR="00637E1B">
        <w:rPr>
          <w:rFonts w:eastAsiaTheme="minorEastAsia"/>
        </w:rPr>
        <w:t>,</w:t>
      </w:r>
      <w:r w:rsidR="00267C20">
        <w:rPr>
          <w:rFonts w:eastAsiaTheme="minorEastAsia"/>
        </w:rPr>
        <w:t xml:space="preserve"> </w:t>
      </w:r>
      <w:r w:rsidR="00267C20">
        <w:rPr>
          <w:rFonts w:eastAsiaTheme="minorEastAsia" w:cs="Times New Roman"/>
        </w:rPr>
        <w:t>•</w:t>
      </w:r>
      <w:r w:rsidR="00267C20">
        <w:rPr>
          <w:rFonts w:eastAsiaTheme="minorEastAsia"/>
        </w:rPr>
        <w:t xml:space="preserve"> denotes scalar multiplication,</w:t>
      </w:r>
      <w:r w:rsidR="00637E1B">
        <w:rPr>
          <w:rFonts w:eastAsiaTheme="minorEastAsia"/>
        </w:rPr>
        <w:t xml:space="preserve"> L</w:t>
      </w:r>
      <w:r w:rsidR="00637E1B">
        <w:rPr>
          <w:rFonts w:eastAsiaTheme="minorEastAsia"/>
          <w:vertAlign w:val="subscript"/>
        </w:rPr>
        <w:t>P</w:t>
      </w:r>
      <w:r w:rsidR="00637E1B">
        <w:rPr>
          <w:rFonts w:eastAsiaTheme="minorEastAsia"/>
        </w:rPr>
        <w:t xml:space="preserve"> is the length of the patient’s spine, L</w:t>
      </w:r>
      <w:r w:rsidR="00637E1B">
        <w:rPr>
          <w:rFonts w:eastAsiaTheme="minorEastAsia"/>
          <w:vertAlign w:val="subscript"/>
        </w:rPr>
        <w:t>A</w:t>
      </w:r>
      <w:r w:rsidR="00637E1B">
        <w:rPr>
          <w:rFonts w:eastAsiaTheme="minorEastAsia"/>
        </w:rPr>
        <w:t xml:space="preserve"> is the length of the average spine model,</w:t>
      </w:r>
      <w:r w:rsidR="00267C20">
        <w:rPr>
          <w:rFonts w:eastAsiaTheme="minorEastAsia"/>
        </w:rPr>
        <w:t xml:space="preserve"> </w:t>
      </w:r>
      <w:r w:rsidR="00267C20">
        <w:rPr>
          <w:rFonts w:eastAsiaTheme="minorEastAsia" w:cs="Times New Roman"/>
        </w:rPr>
        <w:t>×</w:t>
      </w:r>
      <w:r w:rsidR="00267C20">
        <w:rPr>
          <w:rFonts w:eastAsiaTheme="minorEastAsia"/>
        </w:rPr>
        <w:t xml:space="preserve"> denotes </w:t>
      </w:r>
      <w:r w:rsidR="00994686">
        <w:rPr>
          <w:rFonts w:eastAsiaTheme="minorEastAsia"/>
        </w:rPr>
        <w:t>a</w:t>
      </w:r>
      <w:r w:rsidR="00267C20">
        <w:rPr>
          <w:rFonts w:eastAsiaTheme="minorEastAsia"/>
        </w:rPr>
        <w:t xml:space="preserve"> vector cross product,</w:t>
      </w:r>
      <w:r w:rsidR="00637E1B">
        <w:rPr>
          <w:rFonts w:eastAsiaTheme="minorEastAsia"/>
        </w:rPr>
        <w:t xml:space="preserve"> and |V| denotes the length of vector V.</w:t>
      </w:r>
      <w:r w:rsidR="00CF59B8">
        <w:rPr>
          <w:rFonts w:eastAsiaTheme="minorEastAsia"/>
        </w:rPr>
        <w:t xml:space="preserve"> A</w:t>
      </w:r>
      <w:r w:rsidR="00072641">
        <w:rPr>
          <w:rFonts w:eastAsiaTheme="minorEastAsia"/>
        </w:rPr>
        <w:t xml:space="preserve"> VSF </w:t>
      </w:r>
      <w:r w:rsidR="00A7176E">
        <w:rPr>
          <w:rFonts w:eastAsiaTheme="minorEastAsia"/>
        </w:rPr>
        <w:t xml:space="preserve">of 30mm was chosen </w:t>
      </w:r>
      <w:r w:rsidR="00F67E4D">
        <w:rPr>
          <w:rFonts w:eastAsiaTheme="minorEastAsia"/>
        </w:rPr>
        <w:t>empirically</w:t>
      </w:r>
      <w:r w:rsidR="009424A7">
        <w:rPr>
          <w:rFonts w:eastAsiaTheme="minorEastAsia"/>
        </w:rPr>
        <w:t xml:space="preserve"> and applied identically to all patients</w:t>
      </w:r>
      <w:r w:rsidR="00F67E4D">
        <w:rPr>
          <w:rFonts w:eastAsiaTheme="minorEastAsia"/>
        </w:rPr>
        <w:t>.</w:t>
      </w:r>
      <w:r w:rsidR="00072641">
        <w:rPr>
          <w:rFonts w:eastAsiaTheme="minorEastAsia"/>
        </w:rPr>
        <w:t xml:space="preserve"> </w:t>
      </w:r>
      <w:r w:rsidR="00F67E4D">
        <w:rPr>
          <w:rFonts w:eastAsiaTheme="minorEastAsia"/>
        </w:rPr>
        <w:t>As such,</w:t>
      </w:r>
      <w:r w:rsidR="00A7176E">
        <w:rPr>
          <w:rFonts w:eastAsiaTheme="minorEastAsia"/>
        </w:rPr>
        <w:t xml:space="preserve"> this magnitude is</w:t>
      </w:r>
      <w:r w:rsidR="00F67E4D">
        <w:rPr>
          <w:rFonts w:eastAsiaTheme="minorEastAsia"/>
        </w:rPr>
        <w:t xml:space="preserve"> </w:t>
      </w:r>
      <w:r w:rsidR="00A7176E">
        <w:rPr>
          <w:rFonts w:eastAsiaTheme="minorEastAsia"/>
        </w:rPr>
        <w:t xml:space="preserve">representative of typical </w:t>
      </w:r>
      <w:del w:id="8" w:author="Benjamin Church" w:date="2016-08-02T17:47:00Z">
        <w:r w:rsidR="00A7176E" w:rsidDel="00994686">
          <w:rPr>
            <w:rFonts w:eastAsiaTheme="minorEastAsia"/>
          </w:rPr>
          <w:delText>intra and inter-vertebral transverse process</w:delText>
        </w:r>
      </w:del>
      <w:ins w:id="9" w:author="Benjamin Church" w:date="2016-08-02T17:47:00Z">
        <w:r w:rsidR="00994686">
          <w:rPr>
            <w:rFonts w:eastAsiaTheme="minorEastAsia"/>
          </w:rPr>
          <w:t>inter-landmark</w:t>
        </w:r>
      </w:ins>
      <w:r w:rsidR="00A7176E">
        <w:rPr>
          <w:rFonts w:eastAsiaTheme="minorEastAsia"/>
        </w:rPr>
        <w:t xml:space="preserve"> spacing. </w:t>
      </w:r>
      <w:r w:rsidR="00637E1B">
        <w:rPr>
          <w:rFonts w:eastAsiaTheme="minorEastAsia"/>
        </w:rPr>
        <w:t>The length</w:t>
      </w:r>
      <w:r w:rsidR="00752AC3">
        <w:rPr>
          <w:rFonts w:eastAsiaTheme="minorEastAsia"/>
        </w:rPr>
        <w:t>s</w:t>
      </w:r>
      <w:r w:rsidR="00637E1B">
        <w:rPr>
          <w:rFonts w:eastAsiaTheme="minorEastAsia"/>
        </w:rPr>
        <w:t xml:space="preserve"> of the spines were computed as the sum of the distances between each transverse process and its inferior neighbor, averaged across the left and right sides.</w:t>
      </w:r>
      <w:r w:rsidR="00A7176E">
        <w:rPr>
          <w:rFonts w:eastAsiaTheme="minorEastAsia"/>
        </w:rPr>
        <w:t xml:space="preserve"> </w:t>
      </w:r>
      <w:commentRangeStart w:id="10"/>
      <w:r w:rsidR="00A7176E">
        <w:rPr>
          <w:rFonts w:eastAsiaTheme="minorEastAsia"/>
        </w:rPr>
        <w:t>This</w:t>
      </w:r>
      <w:r w:rsidR="005B27A4">
        <w:rPr>
          <w:rFonts w:eastAsiaTheme="minorEastAsia"/>
        </w:rPr>
        <w:t xml:space="preserve"> supplemented the vertebral scaling factor with information about the difference in the length scale of the patient’</w:t>
      </w:r>
      <w:r w:rsidR="00072641">
        <w:rPr>
          <w:rFonts w:eastAsiaTheme="minorEastAsia"/>
        </w:rPr>
        <w:t>s spine</w:t>
      </w:r>
      <w:r w:rsidR="005B27A4">
        <w:rPr>
          <w:rFonts w:eastAsiaTheme="minorEastAsia"/>
        </w:rPr>
        <w:t xml:space="preserve"> and the average model.</w:t>
      </w:r>
      <w:r w:rsidR="001865C6">
        <w:rPr>
          <w:rFonts w:eastAsiaTheme="minorEastAsia"/>
        </w:rPr>
        <w:t xml:space="preserve"> </w:t>
      </w:r>
      <w:commentRangeEnd w:id="10"/>
      <w:r w:rsidR="00F247E1">
        <w:rPr>
          <w:rStyle w:val="CommentReference"/>
        </w:rPr>
        <w:commentReference w:id="10"/>
      </w:r>
      <w:r w:rsidR="00593AFA">
        <w:rPr>
          <w:rFonts w:eastAsiaTheme="minorEastAsia"/>
        </w:rPr>
        <w:fldChar w:fldCharType="begin"/>
      </w:r>
      <w:r w:rsidR="00593AFA">
        <w:rPr>
          <w:rFonts w:eastAsiaTheme="minorEastAsia"/>
        </w:rPr>
        <w:instrText xml:space="preserve"> REF _Ref456259360 \h </w:instrText>
      </w:r>
      <w:r w:rsidR="00593AFA">
        <w:rPr>
          <w:rFonts w:eastAsiaTheme="minorEastAsia"/>
        </w:rPr>
      </w:r>
      <w:r w:rsidR="00593AFA">
        <w:rPr>
          <w:rFonts w:eastAsiaTheme="minorEastAsia"/>
        </w:rPr>
        <w:fldChar w:fldCharType="separate"/>
      </w:r>
      <w:r w:rsidR="00593AFA">
        <w:t xml:space="preserve">Figure </w:t>
      </w:r>
      <w:r w:rsidR="00593AFA">
        <w:rPr>
          <w:noProof/>
        </w:rPr>
        <w:t>2</w:t>
      </w:r>
      <w:r w:rsidR="00593AFA">
        <w:rPr>
          <w:rFonts w:eastAsiaTheme="minorEastAsia"/>
        </w:rPr>
        <w:fldChar w:fldCharType="end"/>
      </w:r>
      <w:r w:rsidR="00593AFA">
        <w:rPr>
          <w:rFonts w:eastAsiaTheme="minorEastAsia"/>
        </w:rPr>
        <w:t xml:space="preserve"> shows a CT-derived surface model of a patient’s spine, with the transverse process points, the supplemental anchor points, and the vectors used to locate one anchor point.</w:t>
      </w:r>
    </w:p>
    <w:p w14:paraId="42329C03" w14:textId="732DEDB0" w:rsidR="00B26CB1" w:rsidRDefault="008D01D6" w:rsidP="002627DB">
      <w:pPr>
        <w:keepNext/>
        <w:spacing w:line="240" w:lineRule="auto"/>
      </w:pPr>
      <w:r>
        <w:rPr>
          <w:noProof/>
        </w:rPr>
        <w:lastRenderedPageBreak/>
        <w:pict w14:anchorId="554BBBDC">
          <v:shape id="_x0000_s1031" type="#_x0000_t75" style="position:absolute;left:0;text-align:left;margin-left:0;margin-top:.25pt;width:351.5pt;height:188.45pt;z-index:251661312;mso-position-horizontal:absolute;mso-position-horizontal-relative:text;mso-position-vertical:absolute;mso-position-vertical-relative:text;mso-width-relative:page;mso-height-relative:page">
            <v:imagedata r:id="rId11" o:title="VectorIllustration"/>
            <w10:wrap type="square"/>
          </v:shape>
        </w:pict>
      </w:r>
    </w:p>
    <w:p w14:paraId="707E9618" w14:textId="448934F2" w:rsidR="0035133D" w:rsidRDefault="00B26CB1" w:rsidP="002627DB">
      <w:pPr>
        <w:pStyle w:val="Caption"/>
      </w:pPr>
      <w:bookmarkStart w:id="11" w:name="_Ref456259360"/>
      <w:r>
        <w:t xml:space="preserve">Figure </w:t>
      </w:r>
      <w:fldSimple w:instr=" SEQ Figure \* ARABIC ">
        <w:r w:rsidR="00470B4C">
          <w:rPr>
            <w:noProof/>
          </w:rPr>
          <w:t>2</w:t>
        </w:r>
      </w:fldSimple>
      <w:bookmarkEnd w:id="11"/>
      <w:r>
        <w:rPr>
          <w:noProof/>
        </w:rPr>
        <w:t>:</w:t>
      </w:r>
      <w:r w:rsidR="005F7DE2">
        <w:rPr>
          <w:noProof/>
        </w:rPr>
        <w:t xml:space="preserve"> A segment of the aver</w:t>
      </w:r>
      <w:r w:rsidR="00D642E5">
        <w:rPr>
          <w:noProof/>
        </w:rPr>
        <w:t>age</w:t>
      </w:r>
      <w:r w:rsidR="00F247E1">
        <w:rPr>
          <w:noProof/>
        </w:rPr>
        <w:t>, undeformed</w:t>
      </w:r>
      <w:r w:rsidR="00D642E5">
        <w:rPr>
          <w:noProof/>
        </w:rPr>
        <w:t xml:space="preserve"> spine model with transverse </w:t>
      </w:r>
      <w:r w:rsidR="005F7DE2">
        <w:rPr>
          <w:noProof/>
        </w:rPr>
        <w:t>process points, anchor points, and i</w:t>
      </w:r>
      <w:r w:rsidR="00F247E1">
        <w:rPr>
          <w:noProof/>
        </w:rPr>
        <w:t>l</w:t>
      </w:r>
      <w:r w:rsidR="005F7DE2">
        <w:rPr>
          <w:noProof/>
        </w:rPr>
        <w:t xml:space="preserve">lustrations of the vectors used to locate one of the anchor points. </w:t>
      </w:r>
      <w:r w:rsidR="00CA7A39">
        <w:rPr>
          <w:noProof/>
        </w:rPr>
        <w:br/>
      </w:r>
      <w:r w:rsidR="005F7DE2">
        <w:rPr>
          <w:noProof/>
        </w:rPr>
        <w:t>Right-side</w:t>
      </w:r>
      <w:r w:rsidR="002627DB">
        <w:rPr>
          <w:noProof/>
        </w:rPr>
        <w:t xml:space="preserve">d anchor points are occluded by the </w:t>
      </w:r>
      <w:r w:rsidR="005F7DE2">
        <w:rPr>
          <w:noProof/>
        </w:rPr>
        <w:t>model. Note that the superior-inferior vector is the result of an average and therefore does not po</w:t>
      </w:r>
      <w:r w:rsidR="002627DB">
        <w:rPr>
          <w:noProof/>
        </w:rPr>
        <w:t xml:space="preserve">int to P(9,0). </w:t>
      </w:r>
      <w:r w:rsidR="005B27A4">
        <w:rPr>
          <w:noProof/>
        </w:rPr>
        <w:t>Vectors are</w:t>
      </w:r>
      <w:r w:rsidR="005F7DE2">
        <w:rPr>
          <w:noProof/>
        </w:rPr>
        <w:t xml:space="preserve"> added for illustration and are not necessarily exact in direction or magnitude.</w:t>
      </w:r>
    </w:p>
    <w:p w14:paraId="487FF8A9" w14:textId="57B60EFA" w:rsidR="000B23A1" w:rsidRDefault="00B2614C" w:rsidP="009A6434">
      <w:pPr>
        <w:rPr>
          <w:rFonts w:cs="Times New Roman"/>
        </w:rPr>
      </w:pPr>
      <w:r>
        <w:rPr>
          <w:rFonts w:cs="Times New Roman"/>
        </w:rPr>
        <w:br/>
      </w:r>
      <w:r w:rsidR="00CF59B8">
        <w:rPr>
          <w:rFonts w:cs="Times New Roman"/>
        </w:rPr>
        <w:t xml:space="preserve">The </w:t>
      </w:r>
      <w:r w:rsidR="000B23A1">
        <w:rPr>
          <w:rFonts w:cs="Times New Roman"/>
        </w:rPr>
        <w:t xml:space="preserve">registration was </w:t>
      </w:r>
      <w:r w:rsidR="009A6434">
        <w:rPr>
          <w:rFonts w:cs="Times New Roman"/>
        </w:rPr>
        <w:t>implemented</w:t>
      </w:r>
      <w:r w:rsidR="000B23A1">
        <w:rPr>
          <w:rFonts w:cs="Times New Roman"/>
        </w:rPr>
        <w:t xml:space="preserve"> as a thin-plate spline transformation</w:t>
      </w:r>
      <w:r w:rsidR="009A6434">
        <w:rPr>
          <w:rFonts w:cs="Times New Roman"/>
        </w:rPr>
        <w:t xml:space="preserve"> between the two sets of points </w:t>
      </w:r>
      <w:r w:rsidR="009A6434">
        <w:rPr>
          <w:rFonts w:cs="Times New Roman"/>
        </w:rPr>
        <w:br/>
      </w:r>
      <w:r w:rsidR="000B23A1">
        <w:rPr>
          <w:rFonts w:cs="Times New Roman"/>
        </w:rPr>
        <w:t>[Bookstein 1989]. Details of the implementation are available open-source in the Visualization Toolkit (</w:t>
      </w:r>
      <w:hyperlink r:id="rId12" w:history="1">
        <w:r w:rsidR="000B23A1" w:rsidRPr="00F64C46">
          <w:rPr>
            <w:rStyle w:val="Hyperlink"/>
            <w:rFonts w:cs="Times New Roman"/>
          </w:rPr>
          <w:t>www.vtk.org</w:t>
        </w:r>
      </w:hyperlink>
      <w:r w:rsidR="000B23A1">
        <w:rPr>
          <w:rFonts w:cs="Times New Roman"/>
        </w:rPr>
        <w:t xml:space="preserve">). The thin-plate spline implementation </w:t>
      </w:r>
      <w:r w:rsidR="00267C20">
        <w:rPr>
          <w:rFonts w:cs="Times New Roman"/>
        </w:rPr>
        <w:t>meant that transformations</w:t>
      </w:r>
      <w:r w:rsidR="00CD3C7D">
        <w:rPr>
          <w:rFonts w:cs="Times New Roman"/>
        </w:rPr>
        <w:t>,</w:t>
      </w:r>
      <w:r w:rsidR="00267C20">
        <w:rPr>
          <w:rFonts w:cs="Times New Roman"/>
        </w:rPr>
        <w:t xml:space="preserve"> which mapped</w:t>
      </w:r>
      <w:r w:rsidR="006B67A3">
        <w:rPr>
          <w:rFonts w:cs="Times New Roman"/>
        </w:rPr>
        <w:t xml:space="preserve"> each transverse process</w:t>
      </w:r>
      <w:r w:rsidR="00267C20">
        <w:rPr>
          <w:rFonts w:cs="Times New Roman"/>
        </w:rPr>
        <w:t xml:space="preserve"> and anchor point of the average model to its corresponding point in</w:t>
      </w:r>
      <w:r w:rsidR="00C10C5F">
        <w:rPr>
          <w:rFonts w:cs="Times New Roman"/>
        </w:rPr>
        <w:t xml:space="preserve"> the patient</w:t>
      </w:r>
      <w:r w:rsidR="00CD3C7D">
        <w:rPr>
          <w:rFonts w:cs="Times New Roman"/>
        </w:rPr>
        <w:t>s</w:t>
      </w:r>
      <w:r w:rsidR="00C10C5F">
        <w:rPr>
          <w:rFonts w:cs="Times New Roman"/>
        </w:rPr>
        <w:t>’</w:t>
      </w:r>
      <w:r w:rsidR="00CD3C7D">
        <w:rPr>
          <w:rFonts w:cs="Times New Roman"/>
        </w:rPr>
        <w:t xml:space="preserve"> set</w:t>
      </w:r>
      <w:r w:rsidR="00C10C5F">
        <w:rPr>
          <w:rFonts w:cs="Times New Roman"/>
        </w:rPr>
        <w:t>s</w:t>
      </w:r>
      <w:r w:rsidR="00CD3C7D">
        <w:rPr>
          <w:rFonts w:cs="Times New Roman"/>
        </w:rPr>
        <w:t>, were smoothly interpolated. This</w:t>
      </w:r>
      <w:r w:rsidR="00267C20">
        <w:rPr>
          <w:rFonts w:cs="Times New Roman"/>
        </w:rPr>
        <w:t xml:space="preserve"> </w:t>
      </w:r>
      <w:r w:rsidR="000B23A1">
        <w:rPr>
          <w:rFonts w:cs="Times New Roman"/>
        </w:rPr>
        <w:t xml:space="preserve">allowed the entire surface of the average spine model </w:t>
      </w:r>
      <w:r w:rsidR="00C10C5F">
        <w:rPr>
          <w:rFonts w:cs="Times New Roman"/>
        </w:rPr>
        <w:t>to be deformed onto the patient</w:t>
      </w:r>
      <w:r w:rsidR="000B23A1">
        <w:rPr>
          <w:rFonts w:cs="Times New Roman"/>
        </w:rPr>
        <w:t>s</w:t>
      </w:r>
      <w:r w:rsidR="00C10C5F">
        <w:rPr>
          <w:rFonts w:cs="Times New Roman"/>
        </w:rPr>
        <w:t>’</w:t>
      </w:r>
      <w:del w:id="12" w:author="Benjamin Church" w:date="2016-08-02T18:34:00Z">
        <w:r w:rsidR="00A43A54" w:rsidDel="006B67A3">
          <w:rPr>
            <w:rFonts w:cs="Times New Roman"/>
          </w:rPr>
          <w:delText xml:space="preserve"> </w:delText>
        </w:r>
        <w:commentRangeStart w:id="13"/>
        <w:r w:rsidR="00A43A54" w:rsidDel="006B67A3">
          <w:rPr>
            <w:rFonts w:cs="Times New Roman"/>
          </w:rPr>
          <w:delText>landmark</w:delText>
        </w:r>
        <w:r w:rsidR="000B23A1" w:rsidDel="006B67A3">
          <w:rPr>
            <w:rFonts w:cs="Times New Roman"/>
          </w:rPr>
          <w:delText xml:space="preserve"> </w:delText>
        </w:r>
        <w:r w:rsidR="002C5E0F" w:rsidDel="006B67A3">
          <w:rPr>
            <w:rFonts w:cs="Times New Roman"/>
          </w:rPr>
          <w:delText>points</w:delText>
        </w:r>
      </w:del>
      <w:ins w:id="14" w:author="Benjamin Church" w:date="2016-08-02T18:34:00Z">
        <w:r w:rsidR="006B67A3">
          <w:rPr>
            <w:rFonts w:cs="Times New Roman"/>
          </w:rPr>
          <w:t>anatom</w:t>
        </w:r>
      </w:ins>
      <w:ins w:id="15" w:author="Benjamin Church" w:date="2016-08-02T19:05:00Z">
        <w:r w:rsidR="00C10C5F">
          <w:rPr>
            <w:rFonts w:cs="Times New Roman"/>
          </w:rPr>
          <w:t>ies</w:t>
        </w:r>
      </w:ins>
      <w:r w:rsidR="00CD3C7D">
        <w:rPr>
          <w:rFonts w:cs="Times New Roman"/>
        </w:rPr>
        <w:t>.</w:t>
      </w:r>
      <w:commentRangeEnd w:id="13"/>
      <w:r w:rsidR="00C10C5F">
        <w:rPr>
          <w:rStyle w:val="CommentReference"/>
        </w:rPr>
        <w:commentReference w:id="13"/>
      </w:r>
    </w:p>
    <w:p w14:paraId="16390916" w14:textId="69356BB4" w:rsidR="001B5973" w:rsidRDefault="00857D35" w:rsidP="009A6434">
      <w:r>
        <w:rPr>
          <w:rFonts w:cs="Times New Roman"/>
        </w:rPr>
        <w:t xml:space="preserve">Since bone surfaces are difficult to locate accurately in ultrasound, </w:t>
      </w:r>
      <w:r w:rsidR="00423D46">
        <w:rPr>
          <w:rFonts w:cs="Times New Roman"/>
        </w:rPr>
        <w:t>CT</w:t>
      </w:r>
      <w:r>
        <w:rPr>
          <w:rFonts w:cs="Times New Roman"/>
        </w:rPr>
        <w:t>-derived surface models of the patients’ spines</w:t>
      </w:r>
      <w:r w:rsidR="00423D46">
        <w:rPr>
          <w:rFonts w:cs="Times New Roman"/>
        </w:rPr>
        <w:t xml:space="preserve"> were</w:t>
      </w:r>
      <w:r w:rsidR="00CA7A39">
        <w:rPr>
          <w:rFonts w:cs="Times New Roman"/>
        </w:rPr>
        <w:t xml:space="preserve"> instead</w:t>
      </w:r>
      <w:r w:rsidR="00423D46">
        <w:rPr>
          <w:rFonts w:cs="Times New Roman"/>
        </w:rPr>
        <w:t xml:space="preserve"> used as</w:t>
      </w:r>
      <w:r w:rsidR="00A43A54">
        <w:rPr>
          <w:rFonts w:cs="Times New Roman"/>
        </w:rPr>
        <w:t xml:space="preserve"> a</w:t>
      </w:r>
      <w:r w:rsidR="00423D46">
        <w:rPr>
          <w:rFonts w:cs="Times New Roman"/>
        </w:rPr>
        <w:t xml:space="preserve"> ground truth</w:t>
      </w:r>
      <w:r>
        <w:rPr>
          <w:rFonts w:cs="Times New Roman"/>
        </w:rPr>
        <w:t xml:space="preserve"> against which to compare the registration</w:t>
      </w:r>
      <w:r w:rsidR="00CF59B8">
        <w:rPr>
          <w:rFonts w:cs="Times New Roman"/>
        </w:rPr>
        <w:t>-</w:t>
      </w:r>
      <w:r>
        <w:rPr>
          <w:rFonts w:cs="Times New Roman"/>
        </w:rPr>
        <w:t xml:space="preserve">based </w:t>
      </w:r>
      <w:r w:rsidR="006B67A3">
        <w:rPr>
          <w:rFonts w:cs="Times New Roman"/>
        </w:rPr>
        <w:t>visualizations</w:t>
      </w:r>
      <w:r>
        <w:rPr>
          <w:rFonts w:cs="Times New Roman"/>
        </w:rPr>
        <w:t>.</w:t>
      </w:r>
      <w:r w:rsidR="00423D46">
        <w:rPr>
          <w:rFonts w:cs="Times New Roman"/>
        </w:rPr>
        <w:t xml:space="preserve"> </w:t>
      </w:r>
      <w:r>
        <w:rPr>
          <w:rFonts w:cs="Times New Roman"/>
        </w:rPr>
        <w:t>T</w:t>
      </w:r>
      <w:r w:rsidR="00423D46">
        <w:rPr>
          <w:rFonts w:cs="Times New Roman"/>
        </w:rPr>
        <w:t>he</w:t>
      </w:r>
      <w:r w:rsidR="006B67A3">
        <w:rPr>
          <w:rFonts w:cs="Times New Roman"/>
        </w:rPr>
        <w:t xml:space="preserve"> patients</w:t>
      </w:r>
      <w:r w:rsidR="00C10C5F">
        <w:rPr>
          <w:rFonts w:cs="Times New Roman"/>
        </w:rPr>
        <w:t>’ real anatomies</w:t>
      </w:r>
      <w:r w:rsidR="006B67A3">
        <w:rPr>
          <w:rFonts w:cs="Times New Roman"/>
        </w:rPr>
        <w:t xml:space="preserve"> can be visualized</w:t>
      </w:r>
      <w:r w:rsidR="00423D46">
        <w:rPr>
          <w:rFonts w:cs="Times New Roman"/>
        </w:rPr>
        <w:t xml:space="preserve"> precisely </w:t>
      </w:r>
      <w:r w:rsidR="006B67A3">
        <w:rPr>
          <w:rFonts w:cs="Times New Roman"/>
        </w:rPr>
        <w:t xml:space="preserve">from </w:t>
      </w:r>
      <w:r>
        <w:rPr>
          <w:rFonts w:cs="Times New Roman"/>
        </w:rPr>
        <w:t>CT</w:t>
      </w:r>
      <w:r w:rsidR="00423D46">
        <w:rPr>
          <w:rFonts w:cs="Times New Roman"/>
        </w:rPr>
        <w:t>, whereas</w:t>
      </w:r>
      <w:r>
        <w:rPr>
          <w:rFonts w:cs="Times New Roman"/>
        </w:rPr>
        <w:t xml:space="preserve"> the inaccuracy introduced in ultrasound would make it impossible to distinguish registration error from measurement error.</w:t>
      </w:r>
      <w:r w:rsidR="006874B8">
        <w:rPr>
          <w:rFonts w:cs="Times New Roman"/>
        </w:rPr>
        <w:t xml:space="preserve"> To evaluate the outcome of the registration quantitatively, the average</w:t>
      </w:r>
      <w:r w:rsidR="003C006B">
        <w:rPr>
          <w:rFonts w:cs="Times New Roman"/>
        </w:rPr>
        <w:t xml:space="preserve"> and maximum Hausdorff distances, and the Dice similarity coefficients were computed for the registrat</w:t>
      </w:r>
      <w:r w:rsidR="006B67A3">
        <w:rPr>
          <w:rFonts w:cs="Times New Roman"/>
        </w:rPr>
        <w:t xml:space="preserve">ion-based visualizations </w:t>
      </w:r>
      <w:r w:rsidR="00CF59B8">
        <w:rPr>
          <w:rFonts w:cs="Times New Roman"/>
        </w:rPr>
        <w:t>versus ground truth.</w:t>
      </w:r>
    </w:p>
    <w:p w14:paraId="235B8E3B" w14:textId="5B5EF824" w:rsidR="00576FFB" w:rsidRDefault="00167FAC" w:rsidP="00DD6164">
      <w:pPr>
        <w:pStyle w:val="Heading1"/>
      </w:pPr>
      <w:bookmarkStart w:id="16" w:name="_Ref457285378"/>
      <w:r w:rsidRPr="00510DFC">
        <w:t>RESULTS</w:t>
      </w:r>
      <w:r w:rsidR="00101E3C">
        <w:t xml:space="preserve"> AND DISCUSSION</w:t>
      </w:r>
      <w:bookmarkEnd w:id="16"/>
    </w:p>
    <w:p w14:paraId="3FB5C020" w14:textId="6A82AE62" w:rsidR="0049240E" w:rsidRDefault="0049240E" w:rsidP="008519FD">
      <w:pPr>
        <w:pStyle w:val="Caption"/>
        <w:keepNext/>
        <w:spacing w:after="0"/>
        <w:ind w:left="720" w:firstLine="720"/>
      </w:pPr>
      <w:bookmarkStart w:id="17" w:name="_Ref457287295"/>
      <w:r>
        <w:t xml:space="preserve">Table </w:t>
      </w:r>
      <w:fldSimple w:instr=" SEQ Table \* ARABIC ">
        <w:r>
          <w:rPr>
            <w:noProof/>
          </w:rPr>
          <w:t>1</w:t>
        </w:r>
      </w:fldSimple>
      <w:bookmarkEnd w:id="17"/>
      <w:r w:rsidRPr="000071C0">
        <w:rPr>
          <w:noProof/>
        </w:rPr>
        <w:t>: Registration evaluation metrics</w:t>
      </w:r>
    </w:p>
    <w:tbl>
      <w:tblPr>
        <w:tblStyle w:val="TableGrid"/>
        <w:tblpPr w:leftFromText="180" w:rightFromText="180" w:vertAnchor="text" w:tblpY="1"/>
        <w:tblOverlap w:val="never"/>
        <w:tblW w:w="3270" w:type="pct"/>
        <w:tblLook w:val="04A0" w:firstRow="1" w:lastRow="0" w:firstColumn="1" w:lastColumn="0" w:noHBand="0" w:noVBand="1"/>
      </w:tblPr>
      <w:tblGrid>
        <w:gridCol w:w="985"/>
        <w:gridCol w:w="364"/>
        <w:gridCol w:w="1616"/>
        <w:gridCol w:w="1620"/>
        <w:gridCol w:w="1530"/>
      </w:tblGrid>
      <w:tr w:rsidR="0049240E" w14:paraId="02DEE02F" w14:textId="77777777" w:rsidTr="00501D5E">
        <w:trPr>
          <w:trHeight w:val="20"/>
        </w:trPr>
        <w:tc>
          <w:tcPr>
            <w:tcW w:w="1103" w:type="pct"/>
            <w:gridSpan w:val="2"/>
            <w:vMerge w:val="restart"/>
            <w:vAlign w:val="center"/>
          </w:tcPr>
          <w:p w14:paraId="613575F8" w14:textId="77777777" w:rsidR="0049240E" w:rsidRDefault="0049240E" w:rsidP="00D642E5">
            <w:pPr>
              <w:spacing w:after="0"/>
              <w:jc w:val="center"/>
            </w:pPr>
          </w:p>
        </w:tc>
        <w:tc>
          <w:tcPr>
            <w:tcW w:w="3897" w:type="pct"/>
            <w:gridSpan w:val="3"/>
            <w:vAlign w:val="center"/>
          </w:tcPr>
          <w:p w14:paraId="5AFBA467" w14:textId="77777777" w:rsidR="0049240E" w:rsidRPr="002B24B2" w:rsidRDefault="0049240E" w:rsidP="00D642E5">
            <w:pPr>
              <w:spacing w:after="0"/>
              <w:jc w:val="center"/>
              <w:rPr>
                <w:b/>
              </w:rPr>
            </w:pPr>
            <w:r w:rsidRPr="002B24B2">
              <w:rPr>
                <w:b/>
              </w:rPr>
              <w:t xml:space="preserve">Registration </w:t>
            </w:r>
            <w:r>
              <w:rPr>
                <w:b/>
              </w:rPr>
              <w:t>M</w:t>
            </w:r>
            <w:r w:rsidRPr="002B24B2">
              <w:rPr>
                <w:b/>
              </w:rPr>
              <w:t>etric</w:t>
            </w:r>
          </w:p>
        </w:tc>
      </w:tr>
      <w:tr w:rsidR="0049240E" w14:paraId="1B0C70F8" w14:textId="77777777" w:rsidTr="00501D5E">
        <w:trPr>
          <w:trHeight w:val="20"/>
        </w:trPr>
        <w:tc>
          <w:tcPr>
            <w:tcW w:w="1103" w:type="pct"/>
            <w:gridSpan w:val="2"/>
            <w:vMerge/>
            <w:vAlign w:val="center"/>
          </w:tcPr>
          <w:p w14:paraId="3B4B199B" w14:textId="77777777" w:rsidR="0049240E" w:rsidRDefault="0049240E" w:rsidP="00D642E5">
            <w:pPr>
              <w:spacing w:after="0"/>
              <w:jc w:val="center"/>
            </w:pPr>
          </w:p>
        </w:tc>
        <w:tc>
          <w:tcPr>
            <w:tcW w:w="1321" w:type="pct"/>
            <w:vAlign w:val="center"/>
          </w:tcPr>
          <w:p w14:paraId="4B22216F" w14:textId="07B1E774" w:rsidR="0049240E" w:rsidRPr="002B24B2" w:rsidRDefault="0045198A" w:rsidP="00D642E5">
            <w:pPr>
              <w:spacing w:after="0"/>
              <w:jc w:val="center"/>
              <w:rPr>
                <w:b/>
              </w:rPr>
            </w:pPr>
            <w:r>
              <w:rPr>
                <w:rFonts w:cs="Times New Roman"/>
                <w:b/>
              </w:rPr>
              <w:t>Avg.</w:t>
            </w:r>
            <w:r w:rsidR="0049240E" w:rsidRPr="002B24B2">
              <w:rPr>
                <w:rFonts w:cs="Times New Roman"/>
                <w:b/>
              </w:rPr>
              <w:t xml:space="preserve"> Hausdorff Distance (mm)</w:t>
            </w:r>
          </w:p>
        </w:tc>
        <w:tc>
          <w:tcPr>
            <w:tcW w:w="1325" w:type="pct"/>
            <w:vAlign w:val="center"/>
          </w:tcPr>
          <w:p w14:paraId="77696CCC" w14:textId="02FC4C9C" w:rsidR="0049240E" w:rsidRPr="002B24B2" w:rsidRDefault="0045198A" w:rsidP="00D642E5">
            <w:pPr>
              <w:spacing w:after="0"/>
              <w:jc w:val="center"/>
              <w:rPr>
                <w:b/>
              </w:rPr>
            </w:pPr>
            <w:r>
              <w:rPr>
                <w:rFonts w:cs="Times New Roman"/>
                <w:b/>
              </w:rPr>
              <w:t>Max.</w:t>
            </w:r>
            <w:r w:rsidR="0049240E" w:rsidRPr="002B24B2">
              <w:rPr>
                <w:rFonts w:cs="Times New Roman"/>
                <w:b/>
              </w:rPr>
              <w:t xml:space="preserve"> Hausdorff Distance (mm)</w:t>
            </w:r>
          </w:p>
        </w:tc>
        <w:tc>
          <w:tcPr>
            <w:tcW w:w="1251" w:type="pct"/>
            <w:vAlign w:val="center"/>
          </w:tcPr>
          <w:p w14:paraId="227FC745" w14:textId="77777777" w:rsidR="0049240E" w:rsidRPr="002B24B2" w:rsidRDefault="0049240E" w:rsidP="00D642E5">
            <w:pPr>
              <w:spacing w:after="0"/>
              <w:jc w:val="center"/>
              <w:rPr>
                <w:b/>
              </w:rPr>
            </w:pPr>
            <w:r w:rsidRPr="002B24B2">
              <w:rPr>
                <w:rFonts w:cs="Times New Roman"/>
                <w:b/>
              </w:rPr>
              <w:t>Dice Similarity Coefficient</w:t>
            </w:r>
          </w:p>
        </w:tc>
      </w:tr>
      <w:tr w:rsidR="0049240E" w14:paraId="026A0B5B" w14:textId="77777777" w:rsidTr="00501D5E">
        <w:trPr>
          <w:trHeight w:val="20"/>
        </w:trPr>
        <w:tc>
          <w:tcPr>
            <w:tcW w:w="805" w:type="pct"/>
            <w:vMerge w:val="restart"/>
            <w:vAlign w:val="center"/>
          </w:tcPr>
          <w:p w14:paraId="475697D6" w14:textId="77777777" w:rsidR="0049240E" w:rsidRPr="002B24B2" w:rsidRDefault="0049240E" w:rsidP="00D642E5">
            <w:pPr>
              <w:spacing w:after="0"/>
              <w:jc w:val="center"/>
              <w:rPr>
                <w:b/>
              </w:rPr>
            </w:pPr>
            <w:r>
              <w:rPr>
                <w:b/>
              </w:rPr>
              <w:t>Patient #</w:t>
            </w:r>
          </w:p>
        </w:tc>
        <w:tc>
          <w:tcPr>
            <w:tcW w:w="298" w:type="pct"/>
            <w:vAlign w:val="center"/>
          </w:tcPr>
          <w:p w14:paraId="600BB9FE" w14:textId="77777777" w:rsidR="0049240E" w:rsidRPr="002B24B2" w:rsidRDefault="0049240E" w:rsidP="00D642E5">
            <w:pPr>
              <w:spacing w:after="0"/>
              <w:jc w:val="center"/>
              <w:rPr>
                <w:b/>
              </w:rPr>
            </w:pPr>
            <w:r>
              <w:rPr>
                <w:b/>
              </w:rPr>
              <w:t>1</w:t>
            </w:r>
          </w:p>
        </w:tc>
        <w:tc>
          <w:tcPr>
            <w:tcW w:w="1321" w:type="pct"/>
            <w:vAlign w:val="center"/>
          </w:tcPr>
          <w:p w14:paraId="3CEB2987" w14:textId="77777777" w:rsidR="0049240E" w:rsidRDefault="0049240E" w:rsidP="00D642E5">
            <w:pPr>
              <w:spacing w:after="0"/>
              <w:jc w:val="center"/>
            </w:pPr>
            <w:r>
              <w:rPr>
                <w:rFonts w:cs="Times New Roman"/>
              </w:rPr>
              <w:t>2.1</w:t>
            </w:r>
          </w:p>
        </w:tc>
        <w:tc>
          <w:tcPr>
            <w:tcW w:w="1325" w:type="pct"/>
            <w:vAlign w:val="center"/>
          </w:tcPr>
          <w:p w14:paraId="24A4FB3C" w14:textId="77777777" w:rsidR="0049240E" w:rsidRDefault="0049240E" w:rsidP="00D642E5">
            <w:pPr>
              <w:spacing w:after="0"/>
              <w:jc w:val="center"/>
            </w:pPr>
            <w:r>
              <w:rPr>
                <w:rFonts w:cs="Times New Roman"/>
              </w:rPr>
              <w:t>13.2</w:t>
            </w:r>
          </w:p>
        </w:tc>
        <w:tc>
          <w:tcPr>
            <w:tcW w:w="1251" w:type="pct"/>
            <w:vAlign w:val="center"/>
          </w:tcPr>
          <w:p w14:paraId="6846E272" w14:textId="77777777" w:rsidR="0049240E" w:rsidRDefault="0049240E" w:rsidP="00D642E5">
            <w:pPr>
              <w:spacing w:after="0"/>
              <w:jc w:val="center"/>
            </w:pPr>
            <w:r>
              <w:rPr>
                <w:rFonts w:cs="Times New Roman"/>
              </w:rPr>
              <w:t>0.695</w:t>
            </w:r>
          </w:p>
        </w:tc>
      </w:tr>
      <w:tr w:rsidR="0049240E" w14:paraId="1540F22C" w14:textId="77777777" w:rsidTr="00501D5E">
        <w:trPr>
          <w:trHeight w:val="20"/>
        </w:trPr>
        <w:tc>
          <w:tcPr>
            <w:tcW w:w="805" w:type="pct"/>
            <w:vMerge/>
            <w:vAlign w:val="center"/>
          </w:tcPr>
          <w:p w14:paraId="394250AA" w14:textId="77777777" w:rsidR="0049240E" w:rsidRDefault="0049240E" w:rsidP="00D642E5">
            <w:pPr>
              <w:spacing w:after="0"/>
              <w:jc w:val="center"/>
            </w:pPr>
          </w:p>
        </w:tc>
        <w:tc>
          <w:tcPr>
            <w:tcW w:w="298" w:type="pct"/>
            <w:vAlign w:val="center"/>
          </w:tcPr>
          <w:p w14:paraId="401D62DA" w14:textId="77777777" w:rsidR="0049240E" w:rsidRPr="002B24B2" w:rsidRDefault="0049240E" w:rsidP="00D642E5">
            <w:pPr>
              <w:spacing w:after="0"/>
              <w:jc w:val="center"/>
              <w:rPr>
                <w:b/>
              </w:rPr>
            </w:pPr>
            <w:r>
              <w:rPr>
                <w:b/>
              </w:rPr>
              <w:t>2</w:t>
            </w:r>
          </w:p>
        </w:tc>
        <w:tc>
          <w:tcPr>
            <w:tcW w:w="1321" w:type="pct"/>
            <w:vAlign w:val="center"/>
          </w:tcPr>
          <w:p w14:paraId="42660E8D" w14:textId="77777777" w:rsidR="0049240E" w:rsidRDefault="0049240E" w:rsidP="00D642E5">
            <w:pPr>
              <w:spacing w:after="0"/>
              <w:jc w:val="center"/>
            </w:pPr>
            <w:r>
              <w:rPr>
                <w:rFonts w:cs="Times New Roman"/>
              </w:rPr>
              <w:t>2.9</w:t>
            </w:r>
          </w:p>
        </w:tc>
        <w:tc>
          <w:tcPr>
            <w:tcW w:w="1325" w:type="pct"/>
            <w:vAlign w:val="center"/>
          </w:tcPr>
          <w:p w14:paraId="60490A64" w14:textId="77777777" w:rsidR="0049240E" w:rsidRDefault="0049240E" w:rsidP="00D642E5">
            <w:pPr>
              <w:spacing w:after="0"/>
              <w:jc w:val="center"/>
            </w:pPr>
            <w:r>
              <w:rPr>
                <w:rFonts w:cs="Times New Roman"/>
              </w:rPr>
              <w:t>28.7</w:t>
            </w:r>
          </w:p>
        </w:tc>
        <w:tc>
          <w:tcPr>
            <w:tcW w:w="1251" w:type="pct"/>
            <w:vAlign w:val="center"/>
          </w:tcPr>
          <w:p w14:paraId="6D208FFE" w14:textId="77777777" w:rsidR="0049240E" w:rsidRDefault="0049240E" w:rsidP="00D642E5">
            <w:pPr>
              <w:spacing w:after="0"/>
              <w:jc w:val="center"/>
            </w:pPr>
            <w:r>
              <w:rPr>
                <w:rFonts w:cs="Times New Roman"/>
              </w:rPr>
              <w:t>0.673</w:t>
            </w:r>
          </w:p>
        </w:tc>
      </w:tr>
      <w:tr w:rsidR="0049240E" w14:paraId="7D8725C6" w14:textId="77777777" w:rsidTr="00501D5E">
        <w:trPr>
          <w:trHeight w:val="20"/>
        </w:trPr>
        <w:tc>
          <w:tcPr>
            <w:tcW w:w="805" w:type="pct"/>
            <w:vMerge/>
            <w:vAlign w:val="center"/>
          </w:tcPr>
          <w:p w14:paraId="77972EDD" w14:textId="77777777" w:rsidR="0049240E" w:rsidRDefault="0049240E" w:rsidP="00D642E5">
            <w:pPr>
              <w:spacing w:after="0"/>
              <w:jc w:val="center"/>
            </w:pPr>
          </w:p>
        </w:tc>
        <w:tc>
          <w:tcPr>
            <w:tcW w:w="298" w:type="pct"/>
            <w:vAlign w:val="center"/>
          </w:tcPr>
          <w:p w14:paraId="7DEDCCEB" w14:textId="77777777" w:rsidR="0049240E" w:rsidRPr="002B24B2" w:rsidRDefault="0049240E" w:rsidP="00D642E5">
            <w:pPr>
              <w:spacing w:after="0"/>
              <w:jc w:val="center"/>
              <w:rPr>
                <w:b/>
              </w:rPr>
            </w:pPr>
            <w:r>
              <w:rPr>
                <w:b/>
              </w:rPr>
              <w:t>3</w:t>
            </w:r>
          </w:p>
        </w:tc>
        <w:tc>
          <w:tcPr>
            <w:tcW w:w="1321" w:type="pct"/>
            <w:vAlign w:val="center"/>
          </w:tcPr>
          <w:p w14:paraId="26DB3E4C" w14:textId="77777777" w:rsidR="0049240E" w:rsidRDefault="0049240E" w:rsidP="00D642E5">
            <w:pPr>
              <w:spacing w:after="0"/>
              <w:jc w:val="center"/>
            </w:pPr>
            <w:r>
              <w:rPr>
                <w:rFonts w:cs="Times New Roman"/>
              </w:rPr>
              <w:t>2.3</w:t>
            </w:r>
          </w:p>
        </w:tc>
        <w:tc>
          <w:tcPr>
            <w:tcW w:w="1325" w:type="pct"/>
            <w:vAlign w:val="center"/>
          </w:tcPr>
          <w:p w14:paraId="43F1A4E1" w14:textId="77777777" w:rsidR="0049240E" w:rsidRDefault="0049240E" w:rsidP="00D642E5">
            <w:pPr>
              <w:spacing w:after="0"/>
              <w:jc w:val="center"/>
            </w:pPr>
            <w:r>
              <w:rPr>
                <w:rFonts w:cs="Times New Roman"/>
              </w:rPr>
              <w:t>18.8</w:t>
            </w:r>
          </w:p>
        </w:tc>
        <w:tc>
          <w:tcPr>
            <w:tcW w:w="1251" w:type="pct"/>
            <w:vAlign w:val="center"/>
          </w:tcPr>
          <w:p w14:paraId="284F1937" w14:textId="77777777" w:rsidR="0049240E" w:rsidRDefault="0049240E" w:rsidP="00D642E5">
            <w:pPr>
              <w:spacing w:after="0"/>
              <w:jc w:val="center"/>
            </w:pPr>
            <w:r>
              <w:rPr>
                <w:rFonts w:cs="Times New Roman"/>
              </w:rPr>
              <w:t>0.682</w:t>
            </w:r>
          </w:p>
        </w:tc>
      </w:tr>
      <w:tr w:rsidR="0049240E" w14:paraId="31EF5A1B" w14:textId="77777777" w:rsidTr="00501D5E">
        <w:trPr>
          <w:trHeight w:val="20"/>
        </w:trPr>
        <w:tc>
          <w:tcPr>
            <w:tcW w:w="805" w:type="pct"/>
            <w:vMerge/>
            <w:vAlign w:val="center"/>
          </w:tcPr>
          <w:p w14:paraId="44C1121E" w14:textId="77777777" w:rsidR="0049240E" w:rsidRDefault="0049240E" w:rsidP="00D642E5">
            <w:pPr>
              <w:spacing w:after="0"/>
              <w:jc w:val="center"/>
            </w:pPr>
          </w:p>
        </w:tc>
        <w:tc>
          <w:tcPr>
            <w:tcW w:w="298" w:type="pct"/>
            <w:vAlign w:val="center"/>
          </w:tcPr>
          <w:p w14:paraId="3DE0E609" w14:textId="77777777" w:rsidR="0049240E" w:rsidRPr="002B24B2" w:rsidRDefault="0049240E" w:rsidP="00D642E5">
            <w:pPr>
              <w:spacing w:after="0"/>
              <w:jc w:val="center"/>
              <w:rPr>
                <w:b/>
              </w:rPr>
            </w:pPr>
            <w:r>
              <w:rPr>
                <w:b/>
              </w:rPr>
              <w:t>4</w:t>
            </w:r>
          </w:p>
        </w:tc>
        <w:tc>
          <w:tcPr>
            <w:tcW w:w="1321" w:type="pct"/>
            <w:vAlign w:val="center"/>
          </w:tcPr>
          <w:p w14:paraId="77E5B8A3" w14:textId="77777777" w:rsidR="0049240E" w:rsidRDefault="0049240E" w:rsidP="00D642E5">
            <w:pPr>
              <w:spacing w:after="0"/>
              <w:jc w:val="center"/>
            </w:pPr>
            <w:r>
              <w:rPr>
                <w:rFonts w:cs="Times New Roman"/>
              </w:rPr>
              <w:t>2.5</w:t>
            </w:r>
          </w:p>
        </w:tc>
        <w:tc>
          <w:tcPr>
            <w:tcW w:w="1325" w:type="pct"/>
            <w:vAlign w:val="center"/>
          </w:tcPr>
          <w:p w14:paraId="42E94F75" w14:textId="77777777" w:rsidR="0049240E" w:rsidRDefault="0049240E" w:rsidP="00D642E5">
            <w:pPr>
              <w:spacing w:after="0"/>
              <w:jc w:val="center"/>
            </w:pPr>
            <w:r>
              <w:rPr>
                <w:rFonts w:cs="Times New Roman"/>
              </w:rPr>
              <w:t>19.1</w:t>
            </w:r>
          </w:p>
        </w:tc>
        <w:tc>
          <w:tcPr>
            <w:tcW w:w="1251" w:type="pct"/>
            <w:vAlign w:val="center"/>
          </w:tcPr>
          <w:p w14:paraId="0B9A1A4B" w14:textId="77777777" w:rsidR="0049240E" w:rsidRDefault="0049240E" w:rsidP="00D642E5">
            <w:pPr>
              <w:keepNext/>
              <w:spacing w:after="0"/>
              <w:jc w:val="center"/>
            </w:pPr>
            <w:r>
              <w:rPr>
                <w:rFonts w:cs="Times New Roman"/>
              </w:rPr>
              <w:t>0.643</w:t>
            </w:r>
          </w:p>
        </w:tc>
      </w:tr>
    </w:tbl>
    <w:p w14:paraId="183963BD" w14:textId="4A689F84" w:rsidR="00CE1C3E" w:rsidRDefault="00CE1C3E" w:rsidP="00C10C5F">
      <w:pPr>
        <w:pStyle w:val="ListParagraph"/>
        <w:spacing w:after="0"/>
        <w:ind w:left="0"/>
        <w:rPr>
          <w:rFonts w:cs="Times New Roman"/>
        </w:rPr>
      </w:pPr>
      <w:r>
        <w:rPr>
          <w:rFonts w:cs="Times New Roman"/>
        </w:rPr>
        <w:t xml:space="preserve">Quantitative registration evaluation metrics are shown for each patient in </w:t>
      </w:r>
      <w:r>
        <w:rPr>
          <w:rFonts w:cs="Times New Roman"/>
        </w:rPr>
        <w:fldChar w:fldCharType="begin"/>
      </w:r>
      <w:r>
        <w:rPr>
          <w:rFonts w:cs="Times New Roman"/>
        </w:rPr>
        <w:instrText xml:space="preserve"> REF _Ref457287295 \h </w:instrText>
      </w:r>
      <w:r>
        <w:rPr>
          <w:rFonts w:cs="Times New Roman"/>
        </w:rPr>
      </w:r>
      <w:r>
        <w:rPr>
          <w:rFonts w:cs="Times New Roman"/>
        </w:rPr>
        <w:fldChar w:fldCharType="separate"/>
      </w:r>
      <w:r>
        <w:t xml:space="preserve">Table </w:t>
      </w:r>
      <w:r>
        <w:rPr>
          <w:noProof/>
        </w:rPr>
        <w:t>1</w:t>
      </w:r>
      <w:r>
        <w:rPr>
          <w:rFonts w:cs="Times New Roman"/>
        </w:rPr>
        <w:fldChar w:fldCharType="end"/>
      </w:r>
      <w:r>
        <w:rPr>
          <w:rFonts w:cs="Times New Roman"/>
        </w:rPr>
        <w:t xml:space="preserve">. </w:t>
      </w:r>
      <w:r w:rsidR="00B22803">
        <w:rPr>
          <w:rFonts w:cs="Times New Roman"/>
        </w:rPr>
        <w:t xml:space="preserve">These results are potentially misleading, as they correspond to the entirety of the spine, including the vertebral bodies, where no </w:t>
      </w:r>
      <w:r w:rsidR="00A4796A">
        <w:rPr>
          <w:rFonts w:cs="Times New Roman"/>
        </w:rPr>
        <w:t>anatomic</w:t>
      </w:r>
      <w:r w:rsidR="00B22803">
        <w:rPr>
          <w:rFonts w:cs="Times New Roman"/>
        </w:rPr>
        <w:t xml:space="preserve"> landmarks were placed. </w:t>
      </w:r>
      <w:r w:rsidR="00B22803">
        <w:rPr>
          <w:rFonts w:cs="Times New Roman"/>
        </w:rPr>
        <w:fldChar w:fldCharType="begin"/>
      </w:r>
      <w:r w:rsidR="00B22803">
        <w:rPr>
          <w:rFonts w:cs="Times New Roman"/>
        </w:rPr>
        <w:instrText xml:space="preserve"> REF _Ref457250025 \h </w:instrText>
      </w:r>
      <w:r w:rsidR="00B22803">
        <w:rPr>
          <w:rFonts w:cs="Times New Roman"/>
        </w:rPr>
      </w:r>
      <w:r w:rsidR="00B22803">
        <w:rPr>
          <w:rFonts w:cs="Times New Roman"/>
        </w:rPr>
        <w:fldChar w:fldCharType="separate"/>
      </w:r>
      <w:r w:rsidR="00B22803">
        <w:t xml:space="preserve">Figures </w:t>
      </w:r>
      <w:r w:rsidR="00B22803">
        <w:rPr>
          <w:noProof/>
        </w:rPr>
        <w:t>3</w:t>
      </w:r>
      <w:r w:rsidR="00B22803">
        <w:rPr>
          <w:rFonts w:cs="Times New Roman"/>
        </w:rPr>
        <w:fldChar w:fldCharType="end"/>
      </w:r>
      <w:r w:rsidR="00B22803">
        <w:rPr>
          <w:rFonts w:cs="Times New Roman"/>
        </w:rPr>
        <w:t xml:space="preserve"> and </w:t>
      </w:r>
      <w:r w:rsidR="00B22803">
        <w:rPr>
          <w:rFonts w:cs="Times New Roman"/>
        </w:rPr>
        <w:fldChar w:fldCharType="begin"/>
      </w:r>
      <w:r w:rsidR="00B22803">
        <w:rPr>
          <w:rFonts w:cs="Times New Roman"/>
        </w:rPr>
        <w:instrText xml:space="preserve"> REF _Ref457287816 \h </w:instrText>
      </w:r>
      <w:r w:rsidR="00B22803">
        <w:rPr>
          <w:rFonts w:cs="Times New Roman"/>
        </w:rPr>
      </w:r>
      <w:r w:rsidR="00B22803">
        <w:rPr>
          <w:rFonts w:cs="Times New Roman"/>
        </w:rPr>
        <w:fldChar w:fldCharType="separate"/>
      </w:r>
      <w:r w:rsidR="00B22803">
        <w:rPr>
          <w:noProof/>
        </w:rPr>
        <w:t>4</w:t>
      </w:r>
      <w:r w:rsidR="00B22803">
        <w:rPr>
          <w:rFonts w:cs="Times New Roman"/>
        </w:rPr>
        <w:fldChar w:fldCharType="end"/>
      </w:r>
      <w:r w:rsidR="00B22803">
        <w:rPr>
          <w:rFonts w:cs="Times New Roman"/>
        </w:rPr>
        <w:t xml:space="preserve"> show the actual registration outcomes for two patients, and demonstrate that, in fact, most of the misalignment is in the vertebral bodies</w:t>
      </w:r>
      <w:r w:rsidR="00DA2212">
        <w:rPr>
          <w:rFonts w:cs="Times New Roman"/>
        </w:rPr>
        <w:t xml:space="preserve"> and spinous processes</w:t>
      </w:r>
      <w:r w:rsidR="002403A7">
        <w:rPr>
          <w:rFonts w:cs="Times New Roman"/>
        </w:rPr>
        <w:t>, or generally, in structures anterior and posterior to the transverse process landmarks</w:t>
      </w:r>
      <w:r w:rsidR="00B22803">
        <w:rPr>
          <w:rFonts w:cs="Times New Roman"/>
        </w:rPr>
        <w:t>.</w:t>
      </w:r>
      <w:r w:rsidR="00DA2212">
        <w:rPr>
          <w:rFonts w:cs="Times New Roman"/>
        </w:rPr>
        <w:t xml:space="preserve"> This misalignment is of minor importance for the visualization of scoliosis, which is deformation in the right-left directions. </w:t>
      </w:r>
      <w:r w:rsidR="002403A7">
        <w:rPr>
          <w:rFonts w:cs="Times New Roman"/>
        </w:rPr>
        <w:t>It</w:t>
      </w:r>
      <w:r w:rsidR="0026192F">
        <w:rPr>
          <w:rFonts w:cs="Times New Roman"/>
        </w:rPr>
        <w:t xml:space="preserve"> is unsurprising that</w:t>
      </w:r>
      <w:r w:rsidR="002403A7">
        <w:rPr>
          <w:rFonts w:cs="Times New Roman"/>
        </w:rPr>
        <w:t xml:space="preserve"> misalignment occurs in locations far from landmark points, especially at the outer-most vertebrae, where the </w:t>
      </w:r>
      <w:r w:rsidR="00DA2212">
        <w:rPr>
          <w:rFonts w:cs="Times New Roman"/>
        </w:rPr>
        <w:t>transformation field had fewer landmarks constraining it.</w:t>
      </w:r>
      <w:r w:rsidR="00DA2212" w:rsidRPr="00DA2212">
        <w:rPr>
          <w:rFonts w:cs="Times New Roman"/>
        </w:rPr>
        <w:t xml:space="preserve"> </w:t>
      </w:r>
      <w:r w:rsidR="00DA2212">
        <w:rPr>
          <w:rFonts w:cs="Times New Roman"/>
        </w:rPr>
        <w:t>Moreover, scoliosis is well depicted by the posterior vertebral faces, which are well aligned.</w:t>
      </w:r>
    </w:p>
    <w:p w14:paraId="011DE6A1" w14:textId="62920164" w:rsidR="00F16F4D" w:rsidRDefault="00D43135" w:rsidP="00F16F4D">
      <w:pPr>
        <w:keepNext/>
      </w:pPr>
      <w:r>
        <w:lastRenderedPageBreak/>
        <w:pict w14:anchorId="763866F0">
          <v:shape id="_x0000_i1025" type="#_x0000_t75" style="width:467.3pt;height:225.5pt">
            <v:imagedata r:id="rId13" o:title="007ModelsNormalized"/>
          </v:shape>
        </w:pict>
      </w:r>
    </w:p>
    <w:p w14:paraId="4AA20B18" w14:textId="5C398BB1" w:rsidR="00B70AF3" w:rsidRDefault="00F16F4D" w:rsidP="00470B4C">
      <w:pPr>
        <w:pStyle w:val="Caption"/>
        <w:jc w:val="center"/>
      </w:pPr>
      <w:bookmarkStart w:id="18" w:name="_Ref457250025"/>
      <w:r>
        <w:t xml:space="preserve">Figure </w:t>
      </w:r>
      <w:fldSimple w:instr=" SEQ Figure \* ARABIC ">
        <w:r w:rsidR="00470B4C">
          <w:rPr>
            <w:noProof/>
          </w:rPr>
          <w:t>3</w:t>
        </w:r>
      </w:fldSimple>
      <w:bookmarkEnd w:id="18"/>
      <w:r>
        <w:t>:</w:t>
      </w:r>
      <w:r w:rsidR="00397FF4">
        <w:t xml:space="preserve"> Results for Patient #1.</w:t>
      </w:r>
      <w:r>
        <w:t xml:space="preserve"> The left three images are, from left to</w:t>
      </w:r>
      <w:r w:rsidR="00397FF4">
        <w:t xml:space="preserve"> right: the average</w:t>
      </w:r>
      <w:r>
        <w:t xml:space="preserve"> spine model, </w:t>
      </w:r>
      <w:r w:rsidR="00397FF4">
        <w:t>transverse process landmarks</w:t>
      </w:r>
      <w:r>
        <w:t xml:space="preserve"> on </w:t>
      </w:r>
      <w:r w:rsidR="00397FF4">
        <w:t xml:space="preserve">CT-derived </w:t>
      </w:r>
      <w:r>
        <w:t>ground truth</w:t>
      </w:r>
      <w:r w:rsidR="00397FF4">
        <w:t>,</w:t>
      </w:r>
      <w:r>
        <w:t xml:space="preserve"> and the </w:t>
      </w:r>
      <w:r w:rsidR="00397FF4">
        <w:t>registration</w:t>
      </w:r>
      <w:r w:rsidR="00C10C5F">
        <w:t>-</w:t>
      </w:r>
      <w:r w:rsidR="00397FF4">
        <w:t xml:space="preserve">based </w:t>
      </w:r>
      <w:r w:rsidR="00470B4C">
        <w:t>visualization</w:t>
      </w:r>
      <w:r w:rsidR="00397FF4">
        <w:t xml:space="preserve"> </w:t>
      </w:r>
      <w:r w:rsidR="0049240E">
        <w:t>with a heat map s</w:t>
      </w:r>
      <w:r w:rsidR="00397FF4">
        <w:t xml:space="preserve">howing the distance between </w:t>
      </w:r>
      <w:r w:rsidR="00470B4C">
        <w:t>it</w:t>
      </w:r>
      <w:r w:rsidR="0049240E">
        <w:t xml:space="preserve"> and grou</w:t>
      </w:r>
      <w:r w:rsidR="00397FF4">
        <w:t xml:space="preserve">nd truth, viewed from the </w:t>
      </w:r>
      <w:r w:rsidR="0049240E">
        <w:t>posterior direction. The right three images are the same as the left three, viewed from the left.</w:t>
      </w:r>
    </w:p>
    <w:p w14:paraId="0A06B691" w14:textId="06257559" w:rsidR="00470B4C" w:rsidRDefault="008D01D6" w:rsidP="00470B4C">
      <w:pPr>
        <w:keepNext/>
      </w:pPr>
      <w:bookmarkStart w:id="19" w:name="_GoBack"/>
      <w:r>
        <w:pict w14:anchorId="33B48CF0">
          <v:shape id="_x0000_i1026" type="#_x0000_t75" style="width:467.3pt;height:247.25pt">
            <v:imagedata r:id="rId14" o:title="010ModelsNormalizedMap"/>
          </v:shape>
        </w:pict>
      </w:r>
      <w:bookmarkEnd w:id="19"/>
    </w:p>
    <w:p w14:paraId="52AF95D7" w14:textId="2CFA4DB1" w:rsidR="0025510A" w:rsidRDefault="00470B4C" w:rsidP="00470B4C">
      <w:pPr>
        <w:pStyle w:val="Caption"/>
        <w:jc w:val="center"/>
      </w:pPr>
      <w:r>
        <w:t xml:space="preserve">Figure </w:t>
      </w:r>
      <w:fldSimple w:instr=" SEQ Figure \* ARABIC ">
        <w:r>
          <w:rPr>
            <w:noProof/>
          </w:rPr>
          <w:t>4</w:t>
        </w:r>
      </w:fldSimple>
      <w:r w:rsidRPr="00DF7AC7">
        <w:t>: Results for Patient #</w:t>
      </w:r>
      <w:r>
        <w:t>2.</w:t>
      </w:r>
      <w:r w:rsidRPr="00DF7AC7">
        <w:t xml:space="preserve"> The left three images are, from left to right: the average spine model, transverse process landmarks on CT-derived ground truth, and the registration</w:t>
      </w:r>
      <w:r w:rsidR="00C10C5F">
        <w:t>-</w:t>
      </w:r>
      <w:r w:rsidRPr="00DF7AC7">
        <w:t>based visualization with a heat map showing the distance between it and groun</w:t>
      </w:r>
      <w:r>
        <w:t>d truth, viewed from the posterior direction. The right three images are the same as the left three, viewed from the left.</w:t>
      </w:r>
    </w:p>
    <w:p w14:paraId="05424024" w14:textId="2B5DA731" w:rsidR="00EB6585" w:rsidRDefault="00EB6585" w:rsidP="00303DB2">
      <w:r>
        <w:t xml:space="preserve">The accuracy of the rest of the registration (particularly in the anterior-posterior direction) is likely sensitive to the particular value used for the vertebral scaling factor, the VSF, used to determine the magnitude of the offset of the anchor points. As a possible refinement to out method, we will investigate the effects of calculating this value for individual vertebrae based on the distances between the local landmark points. The factor representing the ratio of the lengths of the spines could be refined similarly; by computing the ratio of the inter-vertebral transverse process </w:t>
      </w:r>
      <w:r>
        <w:lastRenderedPageBreak/>
        <w:t>distances of the patient’s spine to those of the average spine model, at each vertebral level rather than for the entire spines, further improvements to our results may be achieved.</w:t>
      </w:r>
    </w:p>
    <w:p w14:paraId="06C04BB8" w14:textId="1E1C566C" w:rsidR="00EB6585" w:rsidRDefault="00303DB2" w:rsidP="00303DB2">
      <w:r>
        <w:t xml:space="preserve">The results depicted in </w:t>
      </w:r>
      <w:r>
        <w:fldChar w:fldCharType="begin"/>
      </w:r>
      <w:r>
        <w:instrText xml:space="preserve"> REF _Ref457250025 \h </w:instrText>
      </w:r>
      <w:r>
        <w:fldChar w:fldCharType="separate"/>
      </w:r>
      <w:r>
        <w:t xml:space="preserve">Figures </w:t>
      </w:r>
      <w:r>
        <w:rPr>
          <w:noProof/>
        </w:rPr>
        <w:t>3</w:t>
      </w:r>
      <w:r>
        <w:fldChar w:fldCharType="end"/>
      </w:r>
      <w:r w:rsidRPr="00303DB2">
        <w:t xml:space="preserve"> </w:t>
      </w:r>
      <w:r>
        <w:t>and</w:t>
      </w:r>
      <w:r>
        <w:fldChar w:fldCharType="begin"/>
      </w:r>
      <w:r>
        <w:instrText xml:space="preserve"> REF _Ref457287816 \h </w:instrText>
      </w:r>
      <w:r>
        <w:fldChar w:fldCharType="separate"/>
      </w:r>
      <w:r>
        <w:t xml:space="preserve"> </w:t>
      </w:r>
      <w:r>
        <w:rPr>
          <w:noProof/>
        </w:rPr>
        <w:t>4</w:t>
      </w:r>
      <w:r>
        <w:fldChar w:fldCharType="end"/>
      </w:r>
      <w:r>
        <w:t xml:space="preserve"> demonstrate that </w:t>
      </w:r>
      <w:r w:rsidR="00A4796A">
        <w:t>our</w:t>
      </w:r>
      <w:r>
        <w:t xml:space="preserve"> method achieves </w:t>
      </w:r>
      <w:r w:rsidR="00A4796A">
        <w:t>the</w:t>
      </w:r>
      <w:r>
        <w:t xml:space="preserve"> intended purpose of producing </w:t>
      </w:r>
      <w:r w:rsidR="00B75FBE">
        <w:t>intuitively comprehensible</w:t>
      </w:r>
      <w:r w:rsidR="00B15FFD">
        <w:t>,</w:t>
      </w:r>
      <w:r w:rsidR="0022033B">
        <w:t xml:space="preserve"> 3D</w:t>
      </w:r>
      <w:r w:rsidR="00B15FFD">
        <w:t xml:space="preserve"> visual representation of scoliotic spines as qualitative aids to clinicians. These models serve </w:t>
      </w:r>
      <w:r w:rsidR="006C1047">
        <w:t>this</w:t>
      </w:r>
      <w:r w:rsidR="00B15FFD">
        <w:t xml:space="preserve"> purpose on the basis of the registration accuracy </w:t>
      </w:r>
      <w:r w:rsidR="00A51608">
        <w:t>of</w:t>
      </w:r>
      <w:r w:rsidR="00B15FFD">
        <w:t xml:space="preserve"> the posterior vertebral anatomy. </w:t>
      </w:r>
      <w:r w:rsidR="00EB6585">
        <w:t xml:space="preserve">Furthermore, this method is not limited to scoliosis visualization using transverse processes, or ultrasound imaging. Any spine can be visualized in this way, however scoliosis served as a particularly good trial since its associated deformation makes for the most difficult anatomy upon which to register models. Our aim is to use ultrasound for the reasons outlined </w:t>
      </w:r>
      <w:r w:rsidR="00CF59B8">
        <w:t>earlier</w:t>
      </w:r>
      <w:r w:rsidR="00EB6585">
        <w:t xml:space="preserve">. </w:t>
      </w:r>
      <w:r w:rsidR="00600000">
        <w:t>This meant our method was designed on the basis of the symmetry and relative locations of the ultrasound-accessible landmarks, the transverse processes. However, other landmarks could be retrieved from any imaging modality, and the method adapted to suit their geometric properties.</w:t>
      </w:r>
    </w:p>
    <w:p w14:paraId="40EDCCC7" w14:textId="13DC7EBF" w:rsidR="003A2106" w:rsidRPr="002B240C" w:rsidRDefault="003A2106" w:rsidP="003A2106">
      <w:pPr>
        <w:pStyle w:val="Heading1"/>
      </w:pPr>
      <w:r w:rsidRPr="002B240C">
        <w:t>CONCLUSIONS</w:t>
      </w:r>
    </w:p>
    <w:p w14:paraId="48AA1443" w14:textId="54DF0DD2" w:rsidR="003A2106" w:rsidRPr="003A2106" w:rsidRDefault="001B4100" w:rsidP="003A2106">
      <w:r>
        <w:t>The landmark</w:t>
      </w:r>
      <w:r w:rsidR="00CF59B8">
        <w:t>-</w:t>
      </w:r>
      <w:r>
        <w:t>based registration method presented in this</w:t>
      </w:r>
      <w:r w:rsidR="00DB6B60">
        <w:t xml:space="preserve"> paper is capable of producing</w:t>
      </w:r>
      <w:r>
        <w:t xml:space="preserve"> </w:t>
      </w:r>
      <w:r w:rsidR="0022033B">
        <w:t>visualizations</w:t>
      </w:r>
      <w:r>
        <w:t xml:space="preserve"> di</w:t>
      </w:r>
      <w:r w:rsidR="00DB6B60">
        <w:t>splaying the 3D deformation of patient</w:t>
      </w:r>
      <w:r>
        <w:t>s</w:t>
      </w:r>
      <w:r w:rsidR="00DB6B60">
        <w:t>’</w:t>
      </w:r>
      <w:r>
        <w:t xml:space="preserve"> spine</w:t>
      </w:r>
      <w:r w:rsidR="00DB6B60">
        <w:t>s</w:t>
      </w:r>
      <w:r>
        <w:t xml:space="preserve"> using just two ultrasound-accessible landmarks per vertebra</w:t>
      </w:r>
      <w:r w:rsidR="009A6434">
        <w:t xml:space="preserve"> as input</w:t>
      </w:r>
      <w:r>
        <w:t>.</w:t>
      </w:r>
      <w:r w:rsidR="0022033B">
        <w:t xml:space="preserve"> Most of the registration’s misalignment occurs anterior and posterior to the vertebral faces, in the vertebral bodies and spinous processes</w:t>
      </w:r>
      <w:r w:rsidR="00510D50">
        <w:t>, respectively</w:t>
      </w:r>
      <w:r w:rsidR="0022033B">
        <w:t>. This misalignment is the result of being distant from the landmarks used for scoliosis quantification</w:t>
      </w:r>
      <w:r w:rsidR="00510D50">
        <w:t xml:space="preserve"> and as input to our method</w:t>
      </w:r>
      <w:r w:rsidR="0022033B">
        <w:t>, and as such, is of little clinical significance.</w:t>
      </w:r>
      <w:r w:rsidR="0094653D">
        <w:t xml:space="preserve"> </w:t>
      </w:r>
    </w:p>
    <w:p w14:paraId="1C68210F" w14:textId="1174776F" w:rsidR="003013D4" w:rsidRPr="003013D4" w:rsidRDefault="00C35F3C" w:rsidP="00510DFC">
      <w:pPr>
        <w:pStyle w:val="Heading1"/>
        <w:numPr>
          <w:ilvl w:val="0"/>
          <w:numId w:val="0"/>
        </w:numPr>
        <w:rPr>
          <w:b w:val="0"/>
        </w:rPr>
      </w:pPr>
      <w:r>
        <w:t>REFERENCES</w:t>
      </w:r>
    </w:p>
    <w:p w14:paraId="59A92CAA" w14:textId="551393E7" w:rsidR="00436915" w:rsidRDefault="00436915" w:rsidP="00370B02">
      <w:r>
        <w:t>Berton, F., Cheriet, F., Miron, M., and Laporte, C., “Segmentation of the spinous process and its acoustic shadow in vertebral ultrasound images,” Computers in Biology and Medicine 72, 201-211 (2016).</w:t>
      </w:r>
    </w:p>
    <w:p w14:paraId="21637358" w14:textId="5245BFF1" w:rsidR="002C59B0" w:rsidRDefault="002C59B0" w:rsidP="00370B02">
      <w:r>
        <w:t>Bookstein, F., “Principal Warps: Thin-Plate Splines and the Decomposition of Deformations,” IEEE Transactions on Pattern Analysis and Machine Intelligence 11, 567-585 (1989).</w:t>
      </w:r>
    </w:p>
    <w:p w14:paraId="1252D54E" w14:textId="10DDA083" w:rsidR="00370B02" w:rsidRPr="00370B02" w:rsidRDefault="00370B02" w:rsidP="00370B02">
      <w:r w:rsidRPr="00370B02">
        <w:t>Frerich, J., Hertzler, K., Knott, P., and Mardjetko, S., “Comparison of Radiographic and Surface Topography Measurements in Adolescents with Idiopathic Scoliosis,” The Open Orthopaedics Journal 16, 261-265 (2012).</w:t>
      </w:r>
    </w:p>
    <w:p w14:paraId="32EEA521" w14:textId="5CFCCD72" w:rsidR="00C35F3C" w:rsidRDefault="00370B02" w:rsidP="00580B09">
      <w:pPr>
        <w:rPr>
          <w:rFonts w:cs="Times New Roman"/>
        </w:rPr>
      </w:pPr>
      <w:r w:rsidRPr="00370B02">
        <w:t>Gill, S., Abolmaesumi, P., Fichtinger, G., Boisvert, J., Pichora, D., Borshneck, D., and Mousavi, P., “Biomechanically constrained groupwise ultrasound to CT registration of the lumbar spine,” Medical Image Analysis 16, 662-674 (2012).</w:t>
      </w:r>
    </w:p>
    <w:p w14:paraId="69627E6E" w14:textId="599398D3" w:rsidR="000B132F" w:rsidRPr="00580B09" w:rsidRDefault="000B132F" w:rsidP="00580B09">
      <w:r w:rsidRPr="000B132F">
        <w:t>Ungi</w:t>
      </w:r>
      <w:r w:rsidR="00202D22">
        <w:t>,</w:t>
      </w:r>
      <w:r w:rsidRPr="000B132F">
        <w:t xml:space="preserve"> T</w:t>
      </w:r>
      <w:r w:rsidR="00202D22">
        <w:t>.</w:t>
      </w:r>
      <w:r w:rsidRPr="000B132F">
        <w:t>, Moult</w:t>
      </w:r>
      <w:r w:rsidR="00202D22">
        <w:t>,</w:t>
      </w:r>
      <w:r w:rsidRPr="000B132F">
        <w:t xml:space="preserve"> E</w:t>
      </w:r>
      <w:r w:rsidR="00202D22">
        <w:t>.</w:t>
      </w:r>
      <w:r w:rsidRPr="000B132F">
        <w:t>, Schwab</w:t>
      </w:r>
      <w:r w:rsidR="00202D22">
        <w:t>,</w:t>
      </w:r>
      <w:r w:rsidRPr="000B132F">
        <w:t xml:space="preserve"> J</w:t>
      </w:r>
      <w:r w:rsidR="00202D22">
        <w:t>.</w:t>
      </w:r>
      <w:r w:rsidRPr="000B132F">
        <w:t>H</w:t>
      </w:r>
      <w:r w:rsidR="00202D22">
        <w:t>.</w:t>
      </w:r>
      <w:r w:rsidRPr="000B132F">
        <w:t xml:space="preserve">, </w:t>
      </w:r>
      <w:r w:rsidR="00202D22">
        <w:t xml:space="preserve">and </w:t>
      </w:r>
      <w:r w:rsidRPr="000B132F">
        <w:t>Fichtinger</w:t>
      </w:r>
      <w:r w:rsidR="00202D22">
        <w:t>,</w:t>
      </w:r>
      <w:r w:rsidRPr="000B132F">
        <w:t xml:space="preserve"> G.</w:t>
      </w:r>
      <w:r w:rsidR="00202D22">
        <w:t>,</w:t>
      </w:r>
      <w:r>
        <w:t xml:space="preserve"> </w:t>
      </w:r>
      <w:r w:rsidR="00202D22">
        <w:t>“</w:t>
      </w:r>
      <w:r w:rsidRPr="000B132F">
        <w:t>Tracked ultrasound snapshots in percutaneous pedicle screw placement navigation: a feasibility study</w:t>
      </w:r>
      <w:r w:rsidR="00202D22">
        <w:t>,”</w:t>
      </w:r>
      <w:r>
        <w:t xml:space="preserve"> </w:t>
      </w:r>
      <w:r w:rsidRPr="000B132F">
        <w:t xml:space="preserve">Clin Orthop Relat Res. </w:t>
      </w:r>
      <w:r w:rsidR="00202D22">
        <w:t>417(12), 4047-4055 (2013)</w:t>
      </w:r>
      <w:r w:rsidRPr="000B132F">
        <w:t>.</w:t>
      </w:r>
    </w:p>
    <w:sectPr w:rsidR="000B132F" w:rsidRPr="00580B09" w:rsidSect="006A2A8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or Fichtinger" w:date="2016-07-25T17:01:00Z" w:initials="GF">
    <w:p w14:paraId="41B5BEE3" w14:textId="7468E354" w:rsidR="007F3745" w:rsidRDefault="009116AA" w:rsidP="007F3745">
      <w:pPr>
        <w:pStyle w:val="CommentText"/>
      </w:pPr>
      <w:r>
        <w:rPr>
          <w:rStyle w:val="CommentReference"/>
        </w:rPr>
        <w:annotationRef/>
      </w:r>
      <w:r>
        <w:t>This is questionable and perhaps misleading</w:t>
      </w:r>
      <w:r w:rsidR="007F3745">
        <w:t>…</w:t>
      </w:r>
      <w:r w:rsidR="007F3745" w:rsidRPr="007F3745">
        <w:t xml:space="preserve"> </w:t>
      </w:r>
      <w:r w:rsidR="007F3745">
        <w:t xml:space="preserve">I do not have a title to recommend just yet – that will not be trivial to construct a more accurate one. </w:t>
      </w:r>
    </w:p>
    <w:p w14:paraId="57CCF89F" w14:textId="77777777" w:rsidR="007F3745" w:rsidRDefault="007F3745">
      <w:pPr>
        <w:pStyle w:val="CommentText"/>
      </w:pPr>
    </w:p>
    <w:p w14:paraId="37039595" w14:textId="5280E38C" w:rsidR="007F3745" w:rsidRDefault="007F3745">
      <w:pPr>
        <w:pStyle w:val="CommentText"/>
      </w:pPr>
      <w:r>
        <w:t>The following should actually be part of the Discussion section.</w:t>
      </w:r>
    </w:p>
    <w:p w14:paraId="1F8E48E7" w14:textId="77777777" w:rsidR="007F3745" w:rsidRDefault="007F3745">
      <w:pPr>
        <w:pStyle w:val="CommentText"/>
      </w:pPr>
    </w:p>
    <w:p w14:paraId="641B0303" w14:textId="0E7D685E" w:rsidR="007F3745" w:rsidRDefault="007F3745">
      <w:pPr>
        <w:pStyle w:val="CommentText"/>
      </w:pPr>
      <w:r>
        <w:t xml:space="preserve">Our </w:t>
      </w:r>
      <w:r w:rsidR="009116AA">
        <w:t xml:space="preserve">method </w:t>
      </w:r>
      <w:r>
        <w:t xml:space="preserve">was designed for </w:t>
      </w:r>
      <w:r w:rsidR="009116AA">
        <w:t>the transverse processes</w:t>
      </w:r>
      <w:r>
        <w:t xml:space="preserve"> as vertebral landmarks that pone can localize in tracked US. </w:t>
      </w:r>
    </w:p>
    <w:p w14:paraId="7F1EF7FA" w14:textId="33832A7D" w:rsidR="007F3745" w:rsidRDefault="007F3745">
      <w:pPr>
        <w:pStyle w:val="CommentText"/>
      </w:pPr>
      <w:r>
        <w:t xml:space="preserve"> The method </w:t>
      </w:r>
      <w:r w:rsidR="009116AA">
        <w:t>can be adapted to others sets of landmarks, but</w:t>
      </w:r>
      <w:r>
        <w:t xml:space="preserve"> in designing the method we heavily depended on </w:t>
      </w:r>
      <w:r w:rsidR="009116AA">
        <w:t>the symmetry and location of the transverse processes</w:t>
      </w:r>
      <w:r>
        <w:t>.</w:t>
      </w:r>
    </w:p>
    <w:p w14:paraId="4A2D4472" w14:textId="621C3E9C" w:rsidR="009116AA" w:rsidRDefault="009116AA">
      <w:pPr>
        <w:pStyle w:val="CommentText"/>
      </w:pPr>
      <w:r>
        <w:t xml:space="preserve"> </w:t>
      </w:r>
    </w:p>
    <w:p w14:paraId="3C11E4CE" w14:textId="77777777" w:rsidR="009116AA" w:rsidRDefault="009116AA">
      <w:pPr>
        <w:pStyle w:val="CommentText"/>
      </w:pPr>
    </w:p>
    <w:p w14:paraId="6FDB9B7F" w14:textId="5CC2BDD6" w:rsidR="009116AA" w:rsidRDefault="007F3745">
      <w:pPr>
        <w:pStyle w:val="CommentText"/>
      </w:pPr>
      <w:r>
        <w:t xml:space="preserve">Our </w:t>
      </w:r>
      <w:r w:rsidR="009116AA">
        <w:t>method is not specific to scoliosis</w:t>
      </w:r>
      <w:r>
        <w:t xml:space="preserve">, we </w:t>
      </w:r>
      <w:r w:rsidR="009116AA">
        <w:t>can visualize any s</w:t>
      </w:r>
      <w:r>
        <w:t>pine, s</w:t>
      </w:r>
      <w:r w:rsidR="009116AA">
        <w:t xml:space="preserve">coliosis is the worst case and greatest challenge. </w:t>
      </w:r>
    </w:p>
    <w:p w14:paraId="15837992" w14:textId="77777777" w:rsidR="009116AA" w:rsidRDefault="009116AA">
      <w:pPr>
        <w:pStyle w:val="CommentText"/>
      </w:pPr>
    </w:p>
    <w:p w14:paraId="6504FA2D" w14:textId="48268039" w:rsidR="009116AA" w:rsidRDefault="007F3745">
      <w:pPr>
        <w:pStyle w:val="CommentText"/>
      </w:pPr>
      <w:r>
        <w:t xml:space="preserve">Our </w:t>
      </w:r>
      <w:r w:rsidR="009116AA">
        <w:t xml:space="preserve">method is </w:t>
      </w:r>
      <w:r>
        <w:t xml:space="preserve">also </w:t>
      </w:r>
      <w:r w:rsidR="009116AA">
        <w:t xml:space="preserve">not specific to US. </w:t>
      </w:r>
      <w:r>
        <w:t>T</w:t>
      </w:r>
      <w:r w:rsidR="009116AA">
        <w:t xml:space="preserve">he landmark points can come from </w:t>
      </w:r>
      <w:r>
        <w:t xml:space="preserve">any measurement, such as MRI or </w:t>
      </w:r>
      <w:r w:rsidR="009116AA">
        <w:t>biplane X-ray or</w:t>
      </w:r>
      <w:r>
        <w:t xml:space="preserve">, as in our ground truth test cases, </w:t>
      </w:r>
      <w:r w:rsidR="009116AA">
        <w:t xml:space="preserve">from CT. </w:t>
      </w:r>
    </w:p>
    <w:p w14:paraId="5ECEF301" w14:textId="77777777" w:rsidR="009116AA" w:rsidRDefault="009116AA">
      <w:pPr>
        <w:pStyle w:val="CommentText"/>
      </w:pPr>
    </w:p>
    <w:p w14:paraId="75ABEABD" w14:textId="77777777" w:rsidR="009116AA" w:rsidRDefault="009116AA">
      <w:pPr>
        <w:pStyle w:val="CommentText"/>
      </w:pPr>
    </w:p>
  </w:comment>
  <w:comment w:id="1" w:author="Benjamin Church" w:date="2016-08-02T18:51:00Z" w:initials="BC">
    <w:p w14:paraId="57BA4CA8" w14:textId="237E898F" w:rsidR="00DC2C63" w:rsidRDefault="00DC2C63">
      <w:pPr>
        <w:pStyle w:val="CommentText"/>
      </w:pPr>
      <w:r>
        <w:rPr>
          <w:rStyle w:val="CommentReference"/>
        </w:rPr>
        <w:annotationRef/>
      </w:r>
      <w:r>
        <w:t xml:space="preserve">Maybe </w:t>
      </w:r>
      <w:r w:rsidR="00CA7A39">
        <w:t>this should be deleted</w:t>
      </w:r>
      <w:r>
        <w:t xml:space="preserve"> if </w:t>
      </w:r>
      <w:r w:rsidR="00CA7A39">
        <w:t>we</w:t>
      </w:r>
      <w:r>
        <w:t xml:space="preserve"> say that a method similar </w:t>
      </w:r>
      <w:r w:rsidR="00CA7A39">
        <w:t>to that of the previous paragraph (this paper’s method) can be used for such visualization.</w:t>
      </w:r>
    </w:p>
  </w:comment>
  <w:comment w:id="2" w:author="Benjamin Church" w:date="2016-08-02T18:53:00Z" w:initials="BC">
    <w:p w14:paraId="4D272EF3" w14:textId="76D410B1" w:rsidR="00CA7A39" w:rsidRDefault="00CA7A39">
      <w:pPr>
        <w:pStyle w:val="CommentText"/>
      </w:pPr>
      <w:r>
        <w:rPr>
          <w:rStyle w:val="CommentReference"/>
        </w:rPr>
        <w:annotationRef/>
      </w:r>
      <w:r>
        <w:t xml:space="preserve">Basically if this sentence is stuck on the end of the previous paragraph, with a little re-wording. </w:t>
      </w:r>
    </w:p>
  </w:comment>
  <w:comment w:id="4" w:author="Benjamin Church" w:date="2016-08-02T18:44:00Z" w:initials="BC">
    <w:p w14:paraId="1DE20EA4" w14:textId="0D4E03D0" w:rsidR="00DC2C63" w:rsidRDefault="00DC2C63">
      <w:pPr>
        <w:pStyle w:val="CommentText"/>
      </w:pPr>
      <w:r>
        <w:rPr>
          <w:rStyle w:val="CommentReference"/>
        </w:rPr>
        <w:annotationRef/>
      </w:r>
      <w:r>
        <w:t>The paper might stand without this, and might have to in order to be under 4 pages.</w:t>
      </w:r>
    </w:p>
  </w:comment>
  <w:comment w:id="7" w:author="Benjamin Church" w:date="2016-08-02T18:30:00Z" w:initials="BC">
    <w:p w14:paraId="048ACBB3" w14:textId="50986DE3" w:rsidR="00F247E1" w:rsidRDefault="00F247E1">
      <w:pPr>
        <w:pStyle w:val="CommentText"/>
      </w:pPr>
      <w:r>
        <w:rPr>
          <w:rStyle w:val="CommentReference"/>
        </w:rPr>
        <w:annotationRef/>
      </w:r>
      <w:r>
        <w:t>This would go, if Figure 1 does.</w:t>
      </w:r>
    </w:p>
  </w:comment>
  <w:comment w:id="10" w:author="Benjamin Church" w:date="2016-08-02T18:31:00Z" w:initials="BC">
    <w:p w14:paraId="02BC8099" w14:textId="57689317" w:rsidR="00F247E1" w:rsidRDefault="00F247E1">
      <w:pPr>
        <w:pStyle w:val="CommentText"/>
      </w:pPr>
      <w:r>
        <w:rPr>
          <w:rStyle w:val="CommentReference"/>
        </w:rPr>
        <w:annotationRef/>
      </w:r>
      <w:r>
        <w:t>Does the paragraph make sense without this? I say something to this effect in the second paragraph of this section.</w:t>
      </w:r>
    </w:p>
  </w:comment>
  <w:comment w:id="13" w:author="Benjamin Church" w:date="2016-08-02T19:05:00Z" w:initials="BC">
    <w:p w14:paraId="2C469BE8" w14:textId="149C9C5A" w:rsidR="00C10C5F" w:rsidRDefault="00C10C5F">
      <w:pPr>
        <w:pStyle w:val="CommentText"/>
      </w:pPr>
      <w:r>
        <w:rPr>
          <w:rStyle w:val="CommentReference"/>
        </w:rPr>
        <w:annotationRef/>
      </w:r>
      <w:r>
        <w:t>Since we are now producing a surface, by deforming a surface. (I am unsure if this change makes more sense)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ABEABD" w15:done="0"/>
  <w15:commentEx w15:paraId="57BA4CA8" w15:done="0"/>
  <w15:commentEx w15:paraId="4D272EF3" w15:done="0"/>
  <w15:commentEx w15:paraId="1DE20EA4" w15:done="0"/>
  <w15:commentEx w15:paraId="048ACBB3" w15:done="0"/>
  <w15:commentEx w15:paraId="02BC8099" w15:done="0"/>
  <w15:commentEx w15:paraId="2C469BE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6194D" w14:textId="77777777" w:rsidR="008D01D6" w:rsidRDefault="008D01D6" w:rsidP="005C266D">
      <w:pPr>
        <w:spacing w:after="0" w:line="240" w:lineRule="auto"/>
      </w:pPr>
      <w:r>
        <w:separator/>
      </w:r>
    </w:p>
  </w:endnote>
  <w:endnote w:type="continuationSeparator" w:id="0">
    <w:p w14:paraId="3206A80C" w14:textId="77777777" w:rsidR="008D01D6" w:rsidRDefault="008D01D6" w:rsidP="005C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38A3B" w14:textId="77777777" w:rsidR="008D01D6" w:rsidRDefault="008D01D6" w:rsidP="005C266D">
      <w:pPr>
        <w:spacing w:after="0" w:line="240" w:lineRule="auto"/>
      </w:pPr>
      <w:r>
        <w:separator/>
      </w:r>
    </w:p>
  </w:footnote>
  <w:footnote w:type="continuationSeparator" w:id="0">
    <w:p w14:paraId="4F73E9C2" w14:textId="77777777" w:rsidR="008D01D6" w:rsidRDefault="008D01D6" w:rsidP="005C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5BD6"/>
    <w:multiLevelType w:val="hybridMultilevel"/>
    <w:tmpl w:val="8E0E5166"/>
    <w:lvl w:ilvl="0" w:tplc="4FAAC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19C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F023FB"/>
    <w:multiLevelType w:val="hybridMultilevel"/>
    <w:tmpl w:val="EC0E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5275B"/>
    <w:multiLevelType w:val="hybridMultilevel"/>
    <w:tmpl w:val="D8F27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E0172"/>
    <w:multiLevelType w:val="hybridMultilevel"/>
    <w:tmpl w:val="1194C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54549"/>
    <w:multiLevelType w:val="hybridMultilevel"/>
    <w:tmpl w:val="177C6580"/>
    <w:lvl w:ilvl="0" w:tplc="F6B63E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EE572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D51F7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9187987"/>
    <w:multiLevelType w:val="hybridMultilevel"/>
    <w:tmpl w:val="1C3C750C"/>
    <w:lvl w:ilvl="0" w:tplc="2CDA25A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3FC4BFA"/>
    <w:multiLevelType w:val="hybridMultilevel"/>
    <w:tmpl w:val="2698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0"/>
  </w:num>
  <w:num w:numId="6">
    <w:abstractNumId w:val="8"/>
  </w:num>
  <w:num w:numId="7">
    <w:abstractNumId w:val="6"/>
  </w:num>
  <w:num w:numId="8">
    <w:abstractNumId w:val="1"/>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or Fichtinger">
    <w15:presenceInfo w15:providerId="None" w15:userId="Gabor Fichtinger"/>
  </w15:person>
  <w15:person w15:author="Benjamin Church">
    <w15:presenceInfo w15:providerId="None" w15:userId="Benjami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43"/>
    <w:rsid w:val="00015C3B"/>
    <w:rsid w:val="00025FF1"/>
    <w:rsid w:val="000325E1"/>
    <w:rsid w:val="00035D7B"/>
    <w:rsid w:val="000376B7"/>
    <w:rsid w:val="0004110C"/>
    <w:rsid w:val="00047D9D"/>
    <w:rsid w:val="000517BA"/>
    <w:rsid w:val="00063C12"/>
    <w:rsid w:val="000669D6"/>
    <w:rsid w:val="00072641"/>
    <w:rsid w:val="00074C6E"/>
    <w:rsid w:val="0009283E"/>
    <w:rsid w:val="00093894"/>
    <w:rsid w:val="000A75E3"/>
    <w:rsid w:val="000B132F"/>
    <w:rsid w:val="000B23A1"/>
    <w:rsid w:val="000B3462"/>
    <w:rsid w:val="000C0A93"/>
    <w:rsid w:val="000C22DA"/>
    <w:rsid w:val="000C6DAC"/>
    <w:rsid w:val="00100917"/>
    <w:rsid w:val="00101028"/>
    <w:rsid w:val="00101E3C"/>
    <w:rsid w:val="0012196C"/>
    <w:rsid w:val="00133F65"/>
    <w:rsid w:val="00153413"/>
    <w:rsid w:val="00154389"/>
    <w:rsid w:val="00162127"/>
    <w:rsid w:val="00166066"/>
    <w:rsid w:val="00167FAC"/>
    <w:rsid w:val="00174CA8"/>
    <w:rsid w:val="00176C43"/>
    <w:rsid w:val="0018080A"/>
    <w:rsid w:val="001865C6"/>
    <w:rsid w:val="00187B3E"/>
    <w:rsid w:val="001934B0"/>
    <w:rsid w:val="001A5007"/>
    <w:rsid w:val="001B4100"/>
    <w:rsid w:val="001B5973"/>
    <w:rsid w:val="001C444D"/>
    <w:rsid w:val="001D650C"/>
    <w:rsid w:val="00202D22"/>
    <w:rsid w:val="00203FE3"/>
    <w:rsid w:val="002070DB"/>
    <w:rsid w:val="0022033B"/>
    <w:rsid w:val="00233BF2"/>
    <w:rsid w:val="002403A7"/>
    <w:rsid w:val="00241FF4"/>
    <w:rsid w:val="0025169A"/>
    <w:rsid w:val="0025510A"/>
    <w:rsid w:val="00257E37"/>
    <w:rsid w:val="0026192F"/>
    <w:rsid w:val="002627DB"/>
    <w:rsid w:val="002658CD"/>
    <w:rsid w:val="00267C20"/>
    <w:rsid w:val="002837ED"/>
    <w:rsid w:val="00284085"/>
    <w:rsid w:val="002840AB"/>
    <w:rsid w:val="0028748C"/>
    <w:rsid w:val="00292552"/>
    <w:rsid w:val="002A34EE"/>
    <w:rsid w:val="002A3C86"/>
    <w:rsid w:val="002A7848"/>
    <w:rsid w:val="002B240C"/>
    <w:rsid w:val="002B24B2"/>
    <w:rsid w:val="002C59B0"/>
    <w:rsid w:val="002C5C9D"/>
    <w:rsid w:val="002C5E0F"/>
    <w:rsid w:val="002C6418"/>
    <w:rsid w:val="002C667B"/>
    <w:rsid w:val="002D089A"/>
    <w:rsid w:val="002D701B"/>
    <w:rsid w:val="003013D4"/>
    <w:rsid w:val="0030360A"/>
    <w:rsid w:val="00303DB2"/>
    <w:rsid w:val="00311AFC"/>
    <w:rsid w:val="00332A1C"/>
    <w:rsid w:val="00350A77"/>
    <w:rsid w:val="0035133D"/>
    <w:rsid w:val="00353FC0"/>
    <w:rsid w:val="00355291"/>
    <w:rsid w:val="00367206"/>
    <w:rsid w:val="00370B02"/>
    <w:rsid w:val="00373994"/>
    <w:rsid w:val="003824D1"/>
    <w:rsid w:val="00397FF4"/>
    <w:rsid w:val="003A2106"/>
    <w:rsid w:val="003B31AB"/>
    <w:rsid w:val="003B4CCC"/>
    <w:rsid w:val="003C006B"/>
    <w:rsid w:val="003C217F"/>
    <w:rsid w:val="003E030A"/>
    <w:rsid w:val="003F004C"/>
    <w:rsid w:val="003F21DC"/>
    <w:rsid w:val="00400712"/>
    <w:rsid w:val="004038FE"/>
    <w:rsid w:val="00407766"/>
    <w:rsid w:val="00414296"/>
    <w:rsid w:val="00420F61"/>
    <w:rsid w:val="00421E0C"/>
    <w:rsid w:val="004222E9"/>
    <w:rsid w:val="00422892"/>
    <w:rsid w:val="00423D46"/>
    <w:rsid w:val="0043357D"/>
    <w:rsid w:val="004336A9"/>
    <w:rsid w:val="00436915"/>
    <w:rsid w:val="00436AEE"/>
    <w:rsid w:val="00441F95"/>
    <w:rsid w:val="0045198A"/>
    <w:rsid w:val="00454A97"/>
    <w:rsid w:val="00460B1C"/>
    <w:rsid w:val="00470B4C"/>
    <w:rsid w:val="00473E5B"/>
    <w:rsid w:val="00480C4B"/>
    <w:rsid w:val="004914FD"/>
    <w:rsid w:val="004915EB"/>
    <w:rsid w:val="0049240E"/>
    <w:rsid w:val="00493F52"/>
    <w:rsid w:val="00496F4D"/>
    <w:rsid w:val="004B1918"/>
    <w:rsid w:val="004B2811"/>
    <w:rsid w:val="004C0C53"/>
    <w:rsid w:val="004D402B"/>
    <w:rsid w:val="004D61D4"/>
    <w:rsid w:val="004E0657"/>
    <w:rsid w:val="004E2A65"/>
    <w:rsid w:val="004F0516"/>
    <w:rsid w:val="004F115C"/>
    <w:rsid w:val="004F77F6"/>
    <w:rsid w:val="005013E3"/>
    <w:rsid w:val="00501D5E"/>
    <w:rsid w:val="00510D50"/>
    <w:rsid w:val="00510DFC"/>
    <w:rsid w:val="00512834"/>
    <w:rsid w:val="00512F1D"/>
    <w:rsid w:val="00515B3B"/>
    <w:rsid w:val="00520A1B"/>
    <w:rsid w:val="00522411"/>
    <w:rsid w:val="00524DBD"/>
    <w:rsid w:val="00527449"/>
    <w:rsid w:val="0053007F"/>
    <w:rsid w:val="00536DF0"/>
    <w:rsid w:val="00544F85"/>
    <w:rsid w:val="005474BA"/>
    <w:rsid w:val="00553EED"/>
    <w:rsid w:val="005541B7"/>
    <w:rsid w:val="00561DF9"/>
    <w:rsid w:val="00574D0F"/>
    <w:rsid w:val="00576FFB"/>
    <w:rsid w:val="00580B09"/>
    <w:rsid w:val="00582211"/>
    <w:rsid w:val="00593AFA"/>
    <w:rsid w:val="005B27A4"/>
    <w:rsid w:val="005B6028"/>
    <w:rsid w:val="005C266D"/>
    <w:rsid w:val="005C3D41"/>
    <w:rsid w:val="005D29C5"/>
    <w:rsid w:val="005D774D"/>
    <w:rsid w:val="005E281D"/>
    <w:rsid w:val="005E608B"/>
    <w:rsid w:val="005F007A"/>
    <w:rsid w:val="005F168A"/>
    <w:rsid w:val="005F5AE3"/>
    <w:rsid w:val="005F7DE2"/>
    <w:rsid w:val="00600000"/>
    <w:rsid w:val="00600879"/>
    <w:rsid w:val="0061770A"/>
    <w:rsid w:val="006254A5"/>
    <w:rsid w:val="00635067"/>
    <w:rsid w:val="0063792E"/>
    <w:rsid w:val="00637E1B"/>
    <w:rsid w:val="00644F24"/>
    <w:rsid w:val="00647AA7"/>
    <w:rsid w:val="00651A24"/>
    <w:rsid w:val="00660A45"/>
    <w:rsid w:val="00663D20"/>
    <w:rsid w:val="006704D9"/>
    <w:rsid w:val="00675DD9"/>
    <w:rsid w:val="006874B8"/>
    <w:rsid w:val="00696B5A"/>
    <w:rsid w:val="00697400"/>
    <w:rsid w:val="006A2A89"/>
    <w:rsid w:val="006B2823"/>
    <w:rsid w:val="006B67A3"/>
    <w:rsid w:val="006C0A45"/>
    <w:rsid w:val="006C1047"/>
    <w:rsid w:val="006C2E0A"/>
    <w:rsid w:val="006C4A87"/>
    <w:rsid w:val="006D2539"/>
    <w:rsid w:val="006D398D"/>
    <w:rsid w:val="0070297D"/>
    <w:rsid w:val="007045D4"/>
    <w:rsid w:val="00706E1C"/>
    <w:rsid w:val="00710C66"/>
    <w:rsid w:val="00715761"/>
    <w:rsid w:val="0071759B"/>
    <w:rsid w:val="00735941"/>
    <w:rsid w:val="0074322B"/>
    <w:rsid w:val="007527CE"/>
    <w:rsid w:val="00752AC3"/>
    <w:rsid w:val="007547EF"/>
    <w:rsid w:val="007645E3"/>
    <w:rsid w:val="00771AF7"/>
    <w:rsid w:val="007727AD"/>
    <w:rsid w:val="00772F9D"/>
    <w:rsid w:val="00774FD8"/>
    <w:rsid w:val="00781DAC"/>
    <w:rsid w:val="00785B8C"/>
    <w:rsid w:val="00790099"/>
    <w:rsid w:val="007A1821"/>
    <w:rsid w:val="007B1C9F"/>
    <w:rsid w:val="007C0F38"/>
    <w:rsid w:val="007C2994"/>
    <w:rsid w:val="007C627F"/>
    <w:rsid w:val="007D6D28"/>
    <w:rsid w:val="007D7252"/>
    <w:rsid w:val="007F34CC"/>
    <w:rsid w:val="007F3745"/>
    <w:rsid w:val="00813D0B"/>
    <w:rsid w:val="00816663"/>
    <w:rsid w:val="00821DA7"/>
    <w:rsid w:val="0083178D"/>
    <w:rsid w:val="008320EB"/>
    <w:rsid w:val="00840CD9"/>
    <w:rsid w:val="00842884"/>
    <w:rsid w:val="008460EC"/>
    <w:rsid w:val="008519FD"/>
    <w:rsid w:val="00857D35"/>
    <w:rsid w:val="008703B9"/>
    <w:rsid w:val="00873989"/>
    <w:rsid w:val="008936C8"/>
    <w:rsid w:val="00893F2B"/>
    <w:rsid w:val="0089645C"/>
    <w:rsid w:val="00896B05"/>
    <w:rsid w:val="008A53FF"/>
    <w:rsid w:val="008B200F"/>
    <w:rsid w:val="008C777E"/>
    <w:rsid w:val="008D01D6"/>
    <w:rsid w:val="008D1770"/>
    <w:rsid w:val="008F2A2A"/>
    <w:rsid w:val="009009A7"/>
    <w:rsid w:val="00902783"/>
    <w:rsid w:val="0090694C"/>
    <w:rsid w:val="009116AA"/>
    <w:rsid w:val="00914799"/>
    <w:rsid w:val="009234EE"/>
    <w:rsid w:val="00924E2D"/>
    <w:rsid w:val="009343D6"/>
    <w:rsid w:val="009424A7"/>
    <w:rsid w:val="0094653D"/>
    <w:rsid w:val="00954462"/>
    <w:rsid w:val="00956E02"/>
    <w:rsid w:val="0095792B"/>
    <w:rsid w:val="00963A73"/>
    <w:rsid w:val="0098105E"/>
    <w:rsid w:val="009816BE"/>
    <w:rsid w:val="00984823"/>
    <w:rsid w:val="009858AC"/>
    <w:rsid w:val="00994686"/>
    <w:rsid w:val="009A6434"/>
    <w:rsid w:val="009B043A"/>
    <w:rsid w:val="009B1D47"/>
    <w:rsid w:val="009B2F85"/>
    <w:rsid w:val="009B3417"/>
    <w:rsid w:val="009B6572"/>
    <w:rsid w:val="009C58CD"/>
    <w:rsid w:val="009D24AB"/>
    <w:rsid w:val="009D70FA"/>
    <w:rsid w:val="009E1549"/>
    <w:rsid w:val="009E1A0A"/>
    <w:rsid w:val="009F3C8E"/>
    <w:rsid w:val="009F62F7"/>
    <w:rsid w:val="00A04941"/>
    <w:rsid w:val="00A04A18"/>
    <w:rsid w:val="00A1206F"/>
    <w:rsid w:val="00A1617F"/>
    <w:rsid w:val="00A16896"/>
    <w:rsid w:val="00A22FF5"/>
    <w:rsid w:val="00A26519"/>
    <w:rsid w:val="00A35C75"/>
    <w:rsid w:val="00A41214"/>
    <w:rsid w:val="00A43A54"/>
    <w:rsid w:val="00A4796A"/>
    <w:rsid w:val="00A51608"/>
    <w:rsid w:val="00A5526B"/>
    <w:rsid w:val="00A556BC"/>
    <w:rsid w:val="00A642AA"/>
    <w:rsid w:val="00A71311"/>
    <w:rsid w:val="00A7176E"/>
    <w:rsid w:val="00A72970"/>
    <w:rsid w:val="00A9446A"/>
    <w:rsid w:val="00AA033E"/>
    <w:rsid w:val="00AA7924"/>
    <w:rsid w:val="00AB20B0"/>
    <w:rsid w:val="00AB35E8"/>
    <w:rsid w:val="00AD0DA1"/>
    <w:rsid w:val="00AD1D29"/>
    <w:rsid w:val="00AD4418"/>
    <w:rsid w:val="00AE4388"/>
    <w:rsid w:val="00AF1505"/>
    <w:rsid w:val="00AF5E9F"/>
    <w:rsid w:val="00AF6751"/>
    <w:rsid w:val="00B13A05"/>
    <w:rsid w:val="00B15FFD"/>
    <w:rsid w:val="00B17813"/>
    <w:rsid w:val="00B22803"/>
    <w:rsid w:val="00B24015"/>
    <w:rsid w:val="00B260F4"/>
    <w:rsid w:val="00B2614C"/>
    <w:rsid w:val="00B26AC7"/>
    <w:rsid w:val="00B26CB1"/>
    <w:rsid w:val="00B36C8E"/>
    <w:rsid w:val="00B508EA"/>
    <w:rsid w:val="00B60E6E"/>
    <w:rsid w:val="00B61B4D"/>
    <w:rsid w:val="00B630C8"/>
    <w:rsid w:val="00B6356D"/>
    <w:rsid w:val="00B67036"/>
    <w:rsid w:val="00B70AF3"/>
    <w:rsid w:val="00B75FBE"/>
    <w:rsid w:val="00BA011C"/>
    <w:rsid w:val="00BA7CCE"/>
    <w:rsid w:val="00BC6A8A"/>
    <w:rsid w:val="00BD5B1F"/>
    <w:rsid w:val="00BE7752"/>
    <w:rsid w:val="00C10C5F"/>
    <w:rsid w:val="00C20806"/>
    <w:rsid w:val="00C21912"/>
    <w:rsid w:val="00C2314D"/>
    <w:rsid w:val="00C30CD1"/>
    <w:rsid w:val="00C337C2"/>
    <w:rsid w:val="00C35F3C"/>
    <w:rsid w:val="00C37037"/>
    <w:rsid w:val="00C40E5E"/>
    <w:rsid w:val="00C40EBC"/>
    <w:rsid w:val="00C4796F"/>
    <w:rsid w:val="00C54DD8"/>
    <w:rsid w:val="00C7228A"/>
    <w:rsid w:val="00C80683"/>
    <w:rsid w:val="00C92AC1"/>
    <w:rsid w:val="00C94A7F"/>
    <w:rsid w:val="00CA10BF"/>
    <w:rsid w:val="00CA17A6"/>
    <w:rsid w:val="00CA541E"/>
    <w:rsid w:val="00CA7A39"/>
    <w:rsid w:val="00CB2467"/>
    <w:rsid w:val="00CC3C5F"/>
    <w:rsid w:val="00CC7EC6"/>
    <w:rsid w:val="00CD0CA9"/>
    <w:rsid w:val="00CD2DE5"/>
    <w:rsid w:val="00CD3C7D"/>
    <w:rsid w:val="00CD3DEA"/>
    <w:rsid w:val="00CD6EF6"/>
    <w:rsid w:val="00CD7511"/>
    <w:rsid w:val="00CE1C3E"/>
    <w:rsid w:val="00CE7749"/>
    <w:rsid w:val="00CF59B8"/>
    <w:rsid w:val="00D03386"/>
    <w:rsid w:val="00D10C6E"/>
    <w:rsid w:val="00D15BC9"/>
    <w:rsid w:val="00D253C4"/>
    <w:rsid w:val="00D36375"/>
    <w:rsid w:val="00D43135"/>
    <w:rsid w:val="00D62EAD"/>
    <w:rsid w:val="00D642E5"/>
    <w:rsid w:val="00D66797"/>
    <w:rsid w:val="00D72B10"/>
    <w:rsid w:val="00D85080"/>
    <w:rsid w:val="00D911F4"/>
    <w:rsid w:val="00D916A1"/>
    <w:rsid w:val="00DA2212"/>
    <w:rsid w:val="00DB04FC"/>
    <w:rsid w:val="00DB62E2"/>
    <w:rsid w:val="00DB6B60"/>
    <w:rsid w:val="00DB7DD0"/>
    <w:rsid w:val="00DC2C63"/>
    <w:rsid w:val="00DC685A"/>
    <w:rsid w:val="00DD546A"/>
    <w:rsid w:val="00DD6164"/>
    <w:rsid w:val="00DF2947"/>
    <w:rsid w:val="00DF35C0"/>
    <w:rsid w:val="00E056EC"/>
    <w:rsid w:val="00E10ECC"/>
    <w:rsid w:val="00E1220E"/>
    <w:rsid w:val="00E12B2F"/>
    <w:rsid w:val="00E14BBF"/>
    <w:rsid w:val="00E3721E"/>
    <w:rsid w:val="00E44B13"/>
    <w:rsid w:val="00E55EEE"/>
    <w:rsid w:val="00E62B2A"/>
    <w:rsid w:val="00E73593"/>
    <w:rsid w:val="00E74F02"/>
    <w:rsid w:val="00E76D7C"/>
    <w:rsid w:val="00E8184C"/>
    <w:rsid w:val="00E82A64"/>
    <w:rsid w:val="00E93E87"/>
    <w:rsid w:val="00E955C0"/>
    <w:rsid w:val="00E95BFC"/>
    <w:rsid w:val="00EB6585"/>
    <w:rsid w:val="00EC1855"/>
    <w:rsid w:val="00EC2C09"/>
    <w:rsid w:val="00ED27B5"/>
    <w:rsid w:val="00EE009B"/>
    <w:rsid w:val="00EE2230"/>
    <w:rsid w:val="00EF2534"/>
    <w:rsid w:val="00EF4584"/>
    <w:rsid w:val="00F06795"/>
    <w:rsid w:val="00F10049"/>
    <w:rsid w:val="00F160FB"/>
    <w:rsid w:val="00F16F4D"/>
    <w:rsid w:val="00F23638"/>
    <w:rsid w:val="00F23B7B"/>
    <w:rsid w:val="00F247E1"/>
    <w:rsid w:val="00F26453"/>
    <w:rsid w:val="00F30520"/>
    <w:rsid w:val="00F33E64"/>
    <w:rsid w:val="00F45E75"/>
    <w:rsid w:val="00F47C43"/>
    <w:rsid w:val="00F536E8"/>
    <w:rsid w:val="00F67CC2"/>
    <w:rsid w:val="00F67E4D"/>
    <w:rsid w:val="00F763E7"/>
    <w:rsid w:val="00F80DE9"/>
    <w:rsid w:val="00F938BB"/>
    <w:rsid w:val="00F97ACF"/>
    <w:rsid w:val="00F97B77"/>
    <w:rsid w:val="00FA2418"/>
    <w:rsid w:val="00FA3056"/>
    <w:rsid w:val="00FB119C"/>
    <w:rsid w:val="00FB2CFD"/>
    <w:rsid w:val="00FB31FF"/>
    <w:rsid w:val="00FC4C98"/>
    <w:rsid w:val="00FD0783"/>
    <w:rsid w:val="00FD53A0"/>
    <w:rsid w:val="00FE5972"/>
    <w:rsid w:val="00FF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FDFC665"/>
  <w15:chartTrackingRefBased/>
  <w15:docId w15:val="{15904443-909F-4BDC-B8EE-21162BDE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02"/>
    <w:pPr>
      <w:spacing w:after="120"/>
      <w:jc w:val="both"/>
    </w:pPr>
    <w:rPr>
      <w:rFonts w:ascii="Times New Roman" w:hAnsi="Times New Roman"/>
      <w:sz w:val="20"/>
    </w:rPr>
  </w:style>
  <w:style w:type="paragraph" w:styleId="Heading1">
    <w:name w:val="heading 1"/>
    <w:basedOn w:val="Normal"/>
    <w:next w:val="Normal"/>
    <w:link w:val="Heading1Char"/>
    <w:uiPriority w:val="9"/>
    <w:qFormat/>
    <w:rsid w:val="00370B02"/>
    <w:pPr>
      <w:keepNext/>
      <w:keepLines/>
      <w:numPr>
        <w:numId w:val="9"/>
      </w:numPr>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70B02"/>
    <w:pPr>
      <w:keepNext/>
      <w:keepLines/>
      <w:numPr>
        <w:ilvl w:val="1"/>
        <w:numId w:val="9"/>
      </w:numPr>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DD6164"/>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6164"/>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6164"/>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6164"/>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6164"/>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616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616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66D"/>
  </w:style>
  <w:style w:type="paragraph" w:styleId="Footer">
    <w:name w:val="footer"/>
    <w:basedOn w:val="Normal"/>
    <w:link w:val="FooterChar"/>
    <w:uiPriority w:val="99"/>
    <w:unhideWhenUsed/>
    <w:rsid w:val="005C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66D"/>
  </w:style>
  <w:style w:type="paragraph" w:styleId="ListParagraph">
    <w:name w:val="List Paragraph"/>
    <w:basedOn w:val="Normal"/>
    <w:uiPriority w:val="34"/>
    <w:qFormat/>
    <w:rsid w:val="005C266D"/>
    <w:pPr>
      <w:ind w:left="720"/>
      <w:contextualSpacing/>
    </w:pPr>
  </w:style>
  <w:style w:type="character" w:styleId="CommentReference">
    <w:name w:val="annotation reference"/>
    <w:basedOn w:val="DefaultParagraphFont"/>
    <w:uiPriority w:val="99"/>
    <w:semiHidden/>
    <w:unhideWhenUsed/>
    <w:rsid w:val="00DC685A"/>
    <w:rPr>
      <w:sz w:val="16"/>
      <w:szCs w:val="16"/>
    </w:rPr>
  </w:style>
  <w:style w:type="paragraph" w:styleId="CommentText">
    <w:name w:val="annotation text"/>
    <w:basedOn w:val="Normal"/>
    <w:link w:val="CommentTextChar"/>
    <w:uiPriority w:val="99"/>
    <w:semiHidden/>
    <w:unhideWhenUsed/>
    <w:rsid w:val="00DC685A"/>
    <w:pPr>
      <w:spacing w:line="240" w:lineRule="auto"/>
    </w:pPr>
    <w:rPr>
      <w:szCs w:val="20"/>
    </w:rPr>
  </w:style>
  <w:style w:type="character" w:customStyle="1" w:styleId="CommentTextChar">
    <w:name w:val="Comment Text Char"/>
    <w:basedOn w:val="DefaultParagraphFont"/>
    <w:link w:val="CommentText"/>
    <w:uiPriority w:val="99"/>
    <w:semiHidden/>
    <w:rsid w:val="00DC685A"/>
    <w:rPr>
      <w:sz w:val="20"/>
      <w:szCs w:val="20"/>
    </w:rPr>
  </w:style>
  <w:style w:type="paragraph" w:styleId="CommentSubject">
    <w:name w:val="annotation subject"/>
    <w:basedOn w:val="CommentText"/>
    <w:next w:val="CommentText"/>
    <w:link w:val="CommentSubjectChar"/>
    <w:uiPriority w:val="99"/>
    <w:semiHidden/>
    <w:unhideWhenUsed/>
    <w:rsid w:val="00DC685A"/>
    <w:rPr>
      <w:b/>
      <w:bCs/>
    </w:rPr>
  </w:style>
  <w:style w:type="character" w:customStyle="1" w:styleId="CommentSubjectChar">
    <w:name w:val="Comment Subject Char"/>
    <w:basedOn w:val="CommentTextChar"/>
    <w:link w:val="CommentSubject"/>
    <w:uiPriority w:val="99"/>
    <w:semiHidden/>
    <w:rsid w:val="00DC685A"/>
    <w:rPr>
      <w:b/>
      <w:bCs/>
      <w:sz w:val="20"/>
      <w:szCs w:val="20"/>
    </w:rPr>
  </w:style>
  <w:style w:type="paragraph" w:styleId="BalloonText">
    <w:name w:val="Balloon Text"/>
    <w:basedOn w:val="Normal"/>
    <w:link w:val="BalloonTextChar"/>
    <w:uiPriority w:val="99"/>
    <w:semiHidden/>
    <w:unhideWhenUsed/>
    <w:rsid w:val="00DC6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85A"/>
    <w:rPr>
      <w:rFonts w:ascii="Segoe UI" w:hAnsi="Segoe UI" w:cs="Segoe UI"/>
      <w:sz w:val="18"/>
      <w:szCs w:val="18"/>
    </w:rPr>
  </w:style>
  <w:style w:type="paragraph" w:styleId="EndnoteText">
    <w:name w:val="endnote text"/>
    <w:basedOn w:val="Normal"/>
    <w:link w:val="EndnoteTextChar"/>
    <w:uiPriority w:val="99"/>
    <w:semiHidden/>
    <w:unhideWhenUsed/>
    <w:rsid w:val="00233BF2"/>
    <w:pPr>
      <w:spacing w:after="0" w:line="240" w:lineRule="auto"/>
    </w:pPr>
    <w:rPr>
      <w:szCs w:val="20"/>
    </w:rPr>
  </w:style>
  <w:style w:type="character" w:customStyle="1" w:styleId="EndnoteTextChar">
    <w:name w:val="Endnote Text Char"/>
    <w:basedOn w:val="DefaultParagraphFont"/>
    <w:link w:val="EndnoteText"/>
    <w:uiPriority w:val="99"/>
    <w:semiHidden/>
    <w:rsid w:val="00233BF2"/>
    <w:rPr>
      <w:sz w:val="20"/>
      <w:szCs w:val="20"/>
    </w:rPr>
  </w:style>
  <w:style w:type="character" w:styleId="EndnoteReference">
    <w:name w:val="endnote reference"/>
    <w:basedOn w:val="DefaultParagraphFont"/>
    <w:uiPriority w:val="99"/>
    <w:semiHidden/>
    <w:unhideWhenUsed/>
    <w:rsid w:val="00233BF2"/>
    <w:rPr>
      <w:vertAlign w:val="superscript"/>
    </w:rPr>
  </w:style>
  <w:style w:type="paragraph" w:styleId="Title">
    <w:name w:val="Title"/>
    <w:basedOn w:val="Normal"/>
    <w:next w:val="Normal"/>
    <w:link w:val="TitleChar"/>
    <w:uiPriority w:val="10"/>
    <w:qFormat/>
    <w:rsid w:val="00510DFC"/>
    <w:pPr>
      <w:spacing w:after="48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510DFC"/>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370B02"/>
    <w:rPr>
      <w:rFonts w:ascii="Times New Roman" w:eastAsiaTheme="majorEastAsia" w:hAnsi="Times New Roman" w:cstheme="majorBidi"/>
      <w:b/>
      <w:color w:val="000000" w:themeColor="text1"/>
      <w:sz w:val="20"/>
      <w:szCs w:val="32"/>
    </w:rPr>
  </w:style>
  <w:style w:type="character" w:customStyle="1" w:styleId="Heading2Char">
    <w:name w:val="Heading 2 Char"/>
    <w:basedOn w:val="DefaultParagraphFont"/>
    <w:link w:val="Heading2"/>
    <w:uiPriority w:val="9"/>
    <w:rsid w:val="00370B02"/>
    <w:rPr>
      <w:rFonts w:ascii="Times New Roman" w:eastAsiaTheme="majorEastAsia" w:hAnsi="Times New Roman" w:cstheme="majorBidi"/>
      <w:b/>
      <w:color w:val="000000" w:themeColor="text1"/>
      <w:sz w:val="20"/>
      <w:szCs w:val="26"/>
    </w:rPr>
  </w:style>
  <w:style w:type="character" w:customStyle="1" w:styleId="Heading3Char">
    <w:name w:val="Heading 3 Char"/>
    <w:basedOn w:val="DefaultParagraphFont"/>
    <w:link w:val="Heading3"/>
    <w:uiPriority w:val="9"/>
    <w:semiHidden/>
    <w:rsid w:val="00DD61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61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D61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61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D61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D6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616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02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541E"/>
    <w:pPr>
      <w:spacing w:after="200" w:line="240" w:lineRule="auto"/>
    </w:pPr>
    <w:rPr>
      <w:i/>
      <w:iCs/>
      <w:color w:val="44546A" w:themeColor="text2"/>
      <w:sz w:val="18"/>
      <w:szCs w:val="18"/>
    </w:rPr>
  </w:style>
  <w:style w:type="character" w:styleId="Hyperlink">
    <w:name w:val="Hyperlink"/>
    <w:basedOn w:val="DefaultParagraphFont"/>
    <w:uiPriority w:val="99"/>
    <w:unhideWhenUsed/>
    <w:rsid w:val="00E73593"/>
    <w:rPr>
      <w:color w:val="0563C1" w:themeColor="hyperlink"/>
      <w:u w:val="single"/>
    </w:rPr>
  </w:style>
  <w:style w:type="character" w:styleId="PlaceholderText">
    <w:name w:val="Placeholder Text"/>
    <w:basedOn w:val="DefaultParagraphFont"/>
    <w:uiPriority w:val="99"/>
    <w:semiHidden/>
    <w:rsid w:val="00E44B13"/>
    <w:rPr>
      <w:color w:val="808080"/>
    </w:rPr>
  </w:style>
  <w:style w:type="paragraph" w:styleId="PlainText">
    <w:name w:val="Plain Text"/>
    <w:basedOn w:val="Normal"/>
    <w:link w:val="PlainTextChar"/>
    <w:uiPriority w:val="99"/>
    <w:semiHidden/>
    <w:unhideWhenUsed/>
    <w:rsid w:val="00EC2C09"/>
    <w:pPr>
      <w:spacing w:after="0" w:line="240" w:lineRule="auto"/>
      <w:jc w:val="left"/>
    </w:pPr>
    <w:rPr>
      <w:rFonts w:ascii="Calibri" w:hAnsi="Calibri"/>
      <w:sz w:val="22"/>
      <w:szCs w:val="21"/>
      <w:lang w:val="en-CA"/>
    </w:rPr>
  </w:style>
  <w:style w:type="character" w:customStyle="1" w:styleId="PlainTextChar">
    <w:name w:val="Plain Text Char"/>
    <w:basedOn w:val="DefaultParagraphFont"/>
    <w:link w:val="PlainText"/>
    <w:uiPriority w:val="99"/>
    <w:semiHidden/>
    <w:rsid w:val="00EC2C09"/>
    <w:rPr>
      <w:rFonts w:ascii="Calibri" w:hAnsi="Calibri"/>
      <w:szCs w:val="21"/>
      <w:lang w:val="en-CA"/>
    </w:rPr>
  </w:style>
  <w:style w:type="character" w:styleId="FollowedHyperlink">
    <w:name w:val="FollowedHyperlink"/>
    <w:basedOn w:val="DefaultParagraphFont"/>
    <w:uiPriority w:val="99"/>
    <w:semiHidden/>
    <w:unhideWhenUsed/>
    <w:rsid w:val="008C777E"/>
    <w:rPr>
      <w:color w:val="954F72" w:themeColor="followedHyperlink"/>
      <w:u w:val="single"/>
    </w:rPr>
  </w:style>
  <w:style w:type="paragraph" w:styleId="Revision">
    <w:name w:val="Revision"/>
    <w:hidden/>
    <w:uiPriority w:val="99"/>
    <w:semiHidden/>
    <w:rsid w:val="00B17813"/>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761200">
      <w:bodyDiv w:val="1"/>
      <w:marLeft w:val="0"/>
      <w:marRight w:val="0"/>
      <w:marTop w:val="0"/>
      <w:marBottom w:val="0"/>
      <w:divBdr>
        <w:top w:val="none" w:sz="0" w:space="0" w:color="auto"/>
        <w:left w:val="none" w:sz="0" w:space="0" w:color="auto"/>
        <w:bottom w:val="none" w:sz="0" w:space="0" w:color="auto"/>
        <w:right w:val="none" w:sz="0" w:space="0" w:color="auto"/>
      </w:divBdr>
    </w:div>
    <w:div w:id="13987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tk.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D4EB-A56C-489B-8629-1AD1BB07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Benjamin Church</cp:lastModifiedBy>
  <cp:revision>11</cp:revision>
  <dcterms:created xsi:type="dcterms:W3CDTF">2016-08-02T19:53:00Z</dcterms:created>
  <dcterms:modified xsi:type="dcterms:W3CDTF">2016-08-02T23:24:00Z</dcterms:modified>
</cp:coreProperties>
</file>